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8F63" w14:textId="68F6DE43" w:rsidR="00C44855" w:rsidRPr="008E0D3D" w:rsidRDefault="008E0D3D" w:rsidP="00DD6883">
      <w:pPr>
        <w:pStyle w:val="Heading1"/>
        <w:jc w:val="center"/>
        <w:pPrChange w:id="0" w:author="Naim Panjwani" w:date="2019-01-20T18:00:00Z">
          <w:pPr>
            <w:jc w:val="center"/>
          </w:pPr>
        </w:pPrChange>
      </w:pPr>
      <w:r w:rsidRPr="008E0D3D">
        <w:t xml:space="preserve">Does book success guarantee </w:t>
      </w:r>
      <w:r w:rsidR="00394756">
        <w:t xml:space="preserve">its </w:t>
      </w:r>
      <w:r w:rsidRPr="008E0D3D">
        <w:t>adapted movie success?</w:t>
      </w:r>
    </w:p>
    <w:p w14:paraId="3B6411BD" w14:textId="77777777" w:rsidR="00DD6883" w:rsidRDefault="00DD6883" w:rsidP="00DD6883">
      <w:pPr>
        <w:rPr>
          <w:ins w:id="1" w:author="Naim Panjwani" w:date="2019-01-20T18:01:00Z"/>
          <w:rFonts w:ascii="Arial" w:hAnsi="Arial" w:cs="Arial"/>
          <w:b/>
          <w:sz w:val="20"/>
          <w:szCs w:val="20"/>
          <w:u w:val="single"/>
        </w:rPr>
      </w:pPr>
    </w:p>
    <w:p w14:paraId="520D3BE9" w14:textId="7D2CD13D" w:rsidR="00DD6883" w:rsidRDefault="00DD6883" w:rsidP="00DD6883">
      <w:pPr>
        <w:pStyle w:val="Heading2"/>
        <w:rPr>
          <w:ins w:id="2" w:author="Naim Panjwani" w:date="2019-01-20T18:01:00Z"/>
        </w:rPr>
        <w:pPrChange w:id="3" w:author="Naim Panjwani" w:date="2019-01-20T18:02:00Z">
          <w:pPr/>
        </w:pPrChange>
      </w:pPr>
      <w:ins w:id="4" w:author="Naim Panjwani" w:date="2019-01-20T18:01:00Z">
        <w:r w:rsidRPr="005D686F">
          <w:t>Team</w:t>
        </w:r>
        <w:r>
          <w:t xml:space="preserve"> 2</w:t>
        </w:r>
        <w:r w:rsidRPr="005D686F">
          <w:t xml:space="preserve"> Members:</w:t>
        </w:r>
      </w:ins>
    </w:p>
    <w:p w14:paraId="60C032BC" w14:textId="77777777" w:rsidR="00DD6883" w:rsidRPr="00B02DCB" w:rsidRDefault="00DD6883" w:rsidP="00DD6883">
      <w:pPr>
        <w:pStyle w:val="ListParagraph"/>
        <w:numPr>
          <w:ilvl w:val="0"/>
          <w:numId w:val="3"/>
        </w:numPr>
        <w:rPr>
          <w:ins w:id="5" w:author="Naim Panjwani" w:date="2019-01-20T18:01:00Z"/>
          <w:rFonts w:ascii="Arial" w:hAnsi="Arial" w:cs="Arial"/>
          <w:sz w:val="20"/>
          <w:szCs w:val="20"/>
        </w:rPr>
      </w:pPr>
      <w:ins w:id="6" w:author="Naim Panjwani" w:date="2019-01-20T18:01:00Z">
        <w:r w:rsidRPr="00B02DCB">
          <w:rPr>
            <w:rFonts w:ascii="Arial" w:hAnsi="Arial" w:cs="Arial"/>
            <w:sz w:val="20"/>
            <w:szCs w:val="20"/>
          </w:rPr>
          <w:t xml:space="preserve">Purnima </w:t>
        </w:r>
        <w:proofErr w:type="spellStart"/>
        <w:r w:rsidRPr="00B02DCB">
          <w:rPr>
            <w:rFonts w:ascii="Arial" w:hAnsi="Arial" w:cs="Arial"/>
            <w:sz w:val="20"/>
            <w:szCs w:val="20"/>
          </w:rPr>
          <w:t>Chandel</w:t>
        </w:r>
        <w:proofErr w:type="spellEnd"/>
      </w:ins>
    </w:p>
    <w:p w14:paraId="48672F03" w14:textId="77777777" w:rsidR="00DD6883" w:rsidRPr="00B02DCB" w:rsidRDefault="00DD6883" w:rsidP="00DD6883">
      <w:pPr>
        <w:pStyle w:val="ListParagraph"/>
        <w:numPr>
          <w:ilvl w:val="0"/>
          <w:numId w:val="3"/>
        </w:numPr>
        <w:rPr>
          <w:ins w:id="7" w:author="Naim Panjwani" w:date="2019-01-20T18:01:00Z"/>
          <w:rFonts w:ascii="Arial" w:hAnsi="Arial" w:cs="Arial"/>
          <w:sz w:val="20"/>
          <w:szCs w:val="20"/>
        </w:rPr>
      </w:pPr>
      <w:ins w:id="8" w:author="Naim Panjwani" w:date="2019-01-20T18:01:00Z">
        <w:r w:rsidRPr="00B02DCB">
          <w:rPr>
            <w:rFonts w:ascii="Arial" w:hAnsi="Arial" w:cs="Arial"/>
            <w:sz w:val="20"/>
            <w:szCs w:val="20"/>
          </w:rPr>
          <w:t>Naim Panjwani</w:t>
        </w:r>
      </w:ins>
    </w:p>
    <w:p w14:paraId="39836254" w14:textId="77777777" w:rsidR="00DD6883" w:rsidRPr="00B02DCB" w:rsidRDefault="00DD6883" w:rsidP="00DD6883">
      <w:pPr>
        <w:pStyle w:val="ListParagraph"/>
        <w:numPr>
          <w:ilvl w:val="0"/>
          <w:numId w:val="3"/>
        </w:numPr>
        <w:rPr>
          <w:ins w:id="9" w:author="Naim Panjwani" w:date="2019-01-20T18:01:00Z"/>
          <w:rFonts w:ascii="Arial" w:hAnsi="Arial" w:cs="Arial"/>
          <w:sz w:val="20"/>
          <w:szCs w:val="20"/>
        </w:rPr>
      </w:pPr>
      <w:ins w:id="10" w:author="Naim Panjwani" w:date="2019-01-20T18:01:00Z">
        <w:r w:rsidRPr="00B02DCB">
          <w:rPr>
            <w:rFonts w:ascii="Arial" w:hAnsi="Arial" w:cs="Arial"/>
            <w:sz w:val="20"/>
            <w:szCs w:val="20"/>
          </w:rPr>
          <w:t>Callan Yan</w:t>
        </w:r>
      </w:ins>
    </w:p>
    <w:p w14:paraId="005FFB00" w14:textId="77777777" w:rsidR="00DD6883" w:rsidRPr="00B02DCB" w:rsidRDefault="00DD6883" w:rsidP="00DD6883">
      <w:pPr>
        <w:pStyle w:val="ListParagraph"/>
        <w:numPr>
          <w:ilvl w:val="0"/>
          <w:numId w:val="3"/>
        </w:numPr>
        <w:rPr>
          <w:ins w:id="11" w:author="Naim Panjwani" w:date="2019-01-20T18:01:00Z"/>
          <w:rFonts w:ascii="Arial" w:hAnsi="Arial" w:cs="Arial"/>
          <w:sz w:val="20"/>
          <w:szCs w:val="20"/>
        </w:rPr>
      </w:pPr>
      <w:ins w:id="12" w:author="Naim Panjwani" w:date="2019-01-20T18:01:00Z">
        <w:r w:rsidRPr="00B02DCB">
          <w:rPr>
            <w:rFonts w:ascii="Arial" w:hAnsi="Arial" w:cs="Arial"/>
            <w:sz w:val="20"/>
            <w:szCs w:val="20"/>
          </w:rPr>
          <w:t>Tigran</w:t>
        </w:r>
      </w:ins>
    </w:p>
    <w:p w14:paraId="191191A6" w14:textId="77777777" w:rsidR="00DD6883" w:rsidRDefault="00DD6883" w:rsidP="00DD6883">
      <w:pPr>
        <w:pStyle w:val="Heading2"/>
        <w:rPr>
          <w:ins w:id="13" w:author="Naim Panjwani" w:date="2019-01-20T18:01:00Z"/>
        </w:rPr>
      </w:pPr>
    </w:p>
    <w:p w14:paraId="258AC0E1" w14:textId="0E74273A" w:rsidR="00CB5CC7" w:rsidRPr="00C44855" w:rsidRDefault="002374E9" w:rsidP="00DD6883">
      <w:pPr>
        <w:pStyle w:val="Heading2"/>
        <w:pPrChange w:id="14" w:author="Naim Panjwani" w:date="2019-01-20T18:00:00Z">
          <w:pPr/>
        </w:pPrChange>
      </w:pPr>
      <w:r w:rsidRPr="00C44855">
        <w:t>Abstract</w:t>
      </w:r>
    </w:p>
    <w:p w14:paraId="7F4EF59A" w14:textId="4CA7E335" w:rsidR="00C44855" w:rsidDel="00270C05" w:rsidRDefault="00C44855">
      <w:pPr>
        <w:rPr>
          <w:moveFrom w:id="15" w:author="Naim Panjwani" w:date="2019-01-20T17:29:00Z"/>
          <w:rFonts w:ascii="Arial" w:hAnsi="Arial" w:cs="Arial"/>
          <w:sz w:val="20"/>
          <w:szCs w:val="20"/>
        </w:rPr>
      </w:pPr>
      <w:moveFromRangeStart w:id="16" w:author="Naim Panjwani" w:date="2019-01-20T17:29:00Z" w:name="move535768709"/>
      <w:moveFrom w:id="17" w:author="Naim Panjwani" w:date="2019-01-20T17:29:00Z">
        <w:r w:rsidRPr="00C44855" w:rsidDel="00270C05">
          <w:rPr>
            <w:rFonts w:ascii="Arial" w:hAnsi="Arial" w:cs="Arial"/>
            <w:sz w:val="20"/>
            <w:szCs w:val="20"/>
          </w:rPr>
          <w:t>For decades, readers repeated the same phrase when Hollywood adapted a beloved novel for the screen: “The book is better than the movie.”</w:t>
        </w:r>
        <w:r w:rsidR="008E0D3D" w:rsidDel="00270C05">
          <w:rPr>
            <w:rFonts w:ascii="Arial" w:hAnsi="Arial" w:cs="Arial"/>
            <w:sz w:val="20"/>
            <w:szCs w:val="20"/>
          </w:rPr>
          <w:t xml:space="preserve"> </w:t>
        </w:r>
        <w:r w:rsidR="008E0D3D" w:rsidRPr="008E0D3D" w:rsidDel="00270C05">
          <w:rPr>
            <w:rFonts w:ascii="Arial" w:hAnsi="Arial" w:cs="Arial"/>
            <w:sz w:val="20"/>
            <w:szCs w:val="20"/>
          </w:rPr>
          <w:t>But use of that phrase has gradually faded, replaced by enthusiastic shouts on social media when Hollywood grabs the rights to a classic work of science fiction or a modern twist on fantasy.</w:t>
        </w:r>
      </w:moveFrom>
    </w:p>
    <w:p w14:paraId="27102EEC" w14:textId="3F47BC51" w:rsidR="008E0D3D" w:rsidRPr="00C44855" w:rsidDel="00270C05" w:rsidRDefault="008E0D3D">
      <w:pPr>
        <w:rPr>
          <w:moveFrom w:id="18" w:author="Naim Panjwani" w:date="2019-01-20T17:29:00Z"/>
          <w:rFonts w:ascii="Arial" w:hAnsi="Arial" w:cs="Arial"/>
          <w:sz w:val="20"/>
          <w:szCs w:val="20"/>
        </w:rPr>
      </w:pPr>
      <w:moveFrom w:id="19" w:author="Naim Panjwani" w:date="2019-01-20T17:29:00Z">
        <w:r w:rsidRPr="008E0D3D" w:rsidDel="00270C05">
          <w:rPr>
            <w:rFonts w:ascii="Arial" w:hAnsi="Arial" w:cs="Arial"/>
            <w:sz w:val="20"/>
            <w:szCs w:val="20"/>
          </w:rPr>
          <w:t>Books often lead to movie adaptations, and so much the better for sparking a fire toward both industries -- if a movie gets more people to read, great; if avid readers get to see their beloved characters on the big-screen, that's a boon too.</w:t>
        </w:r>
      </w:moveFrom>
    </w:p>
    <w:moveFromRangeEnd w:id="16"/>
    <w:p w14:paraId="1DAF9A66" w14:textId="5AEA0930" w:rsidR="001E2516" w:rsidRDefault="008E0D3D">
      <w:pPr>
        <w:rPr>
          <w:ins w:id="20" w:author="Naim Panjwani" w:date="2019-01-20T18:44:00Z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this project, we </w:t>
      </w:r>
      <w:del w:id="21" w:author="Naim Panjwani" w:date="2019-01-20T17:28:00Z">
        <w:r w:rsidDel="00E14C62">
          <w:rPr>
            <w:rFonts w:ascii="Arial" w:hAnsi="Arial" w:cs="Arial"/>
            <w:sz w:val="20"/>
            <w:szCs w:val="20"/>
          </w:rPr>
          <w:delText xml:space="preserve">are trying to </w:delText>
        </w:r>
      </w:del>
      <w:r>
        <w:rPr>
          <w:rFonts w:ascii="Arial" w:hAnsi="Arial" w:cs="Arial"/>
          <w:sz w:val="20"/>
          <w:szCs w:val="20"/>
        </w:rPr>
        <w:t>explore if success of a book guarantees success of the movie adapted on th</w:t>
      </w:r>
      <w:r w:rsidR="0070008D"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</w:rPr>
        <w:t xml:space="preserve">book. To </w:t>
      </w:r>
      <w:r w:rsidR="001E2516">
        <w:rPr>
          <w:rFonts w:ascii="Arial" w:hAnsi="Arial" w:cs="Arial"/>
          <w:sz w:val="20"/>
          <w:szCs w:val="20"/>
        </w:rPr>
        <w:t xml:space="preserve">ensure we have a feasible dataset to work on, </w:t>
      </w:r>
      <w:r>
        <w:rPr>
          <w:rFonts w:ascii="Arial" w:hAnsi="Arial" w:cs="Arial"/>
          <w:sz w:val="20"/>
          <w:szCs w:val="20"/>
        </w:rPr>
        <w:t xml:space="preserve">we have restricted our search to </w:t>
      </w:r>
      <w:r w:rsidR="001E2516">
        <w:rPr>
          <w:rFonts w:ascii="Arial" w:hAnsi="Arial" w:cs="Arial"/>
          <w:sz w:val="20"/>
          <w:szCs w:val="20"/>
        </w:rPr>
        <w:t xml:space="preserve">genre of </w:t>
      </w:r>
      <w:r>
        <w:rPr>
          <w:rFonts w:ascii="Arial" w:hAnsi="Arial" w:cs="Arial"/>
          <w:sz w:val="20"/>
          <w:szCs w:val="20"/>
        </w:rPr>
        <w:t>science fiction</w:t>
      </w:r>
      <w:r w:rsidR="001E251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F6F4FD3" w14:textId="66FD75CC" w:rsidR="00D22EA6" w:rsidRDefault="00E34BDF">
      <w:pPr>
        <w:rPr>
          <w:ins w:id="22" w:author="Naim Panjwani" w:date="2019-01-20T18:53:00Z"/>
          <w:rFonts w:ascii="Arial" w:hAnsi="Arial" w:cs="Arial"/>
          <w:sz w:val="20"/>
          <w:szCs w:val="20"/>
        </w:rPr>
      </w:pPr>
      <w:ins w:id="23" w:author="Naim Panjwani" w:date="2019-01-20T18:46:00Z">
        <w:r>
          <w:rPr>
            <w:rFonts w:ascii="Arial" w:hAnsi="Arial" w:cs="Arial"/>
            <w:sz w:val="20"/>
            <w:szCs w:val="20"/>
          </w:rPr>
          <w:t xml:space="preserve">We </w:t>
        </w:r>
      </w:ins>
      <w:ins w:id="24" w:author="Naim Panjwani" w:date="2019-01-20T18:50:00Z">
        <w:r w:rsidR="00702BAB">
          <w:rPr>
            <w:rFonts w:ascii="Arial" w:hAnsi="Arial" w:cs="Arial"/>
            <w:sz w:val="20"/>
            <w:szCs w:val="20"/>
          </w:rPr>
          <w:t>identified</w:t>
        </w:r>
      </w:ins>
      <w:ins w:id="25" w:author="Naim Panjwani" w:date="2019-01-20T18:46:00Z">
        <w:r>
          <w:rPr>
            <w:rFonts w:ascii="Arial" w:hAnsi="Arial" w:cs="Arial"/>
            <w:sz w:val="20"/>
            <w:szCs w:val="20"/>
          </w:rPr>
          <w:t xml:space="preserve"> </w:t>
        </w:r>
      </w:ins>
      <w:ins w:id="26" w:author="Naim Panjwani" w:date="2019-01-20T18:50:00Z">
        <w:r w:rsidR="00702BAB">
          <w:rPr>
            <w:rFonts w:ascii="Arial" w:hAnsi="Arial" w:cs="Arial"/>
            <w:sz w:val="20"/>
            <w:szCs w:val="20"/>
          </w:rPr>
          <w:t xml:space="preserve">237 science fiction films that were adapted from books from </w:t>
        </w:r>
      </w:ins>
      <w:ins w:id="27" w:author="Naim Panjwani" w:date="2019-01-20T18:51:00Z">
        <w:r w:rsidR="00702BAB">
          <w:rPr>
            <w:rFonts w:ascii="Arial" w:hAnsi="Arial" w:cs="Arial"/>
            <w:sz w:val="20"/>
            <w:szCs w:val="20"/>
          </w:rPr>
          <w:t xml:space="preserve">Wikipedia. These titles were queried on goodreads.com and the </w:t>
        </w:r>
        <w:proofErr w:type="spellStart"/>
        <w:r w:rsidR="00702BAB">
          <w:rPr>
            <w:rFonts w:ascii="Arial" w:hAnsi="Arial" w:cs="Arial"/>
            <w:sz w:val="20"/>
            <w:szCs w:val="20"/>
          </w:rPr>
          <w:t>OMDb</w:t>
        </w:r>
        <w:proofErr w:type="spellEnd"/>
        <w:r w:rsidR="00702BAB">
          <w:rPr>
            <w:rFonts w:ascii="Arial" w:hAnsi="Arial" w:cs="Arial"/>
            <w:sz w:val="20"/>
            <w:szCs w:val="20"/>
          </w:rPr>
          <w:t xml:space="preserve"> API to gather </w:t>
        </w:r>
      </w:ins>
      <w:ins w:id="28" w:author="Naim Panjwani" w:date="2019-01-20T18:52:00Z">
        <w:r w:rsidR="00702BAB">
          <w:rPr>
            <w:rFonts w:ascii="Arial" w:hAnsi="Arial" w:cs="Arial"/>
            <w:sz w:val="20"/>
            <w:szCs w:val="20"/>
          </w:rPr>
          <w:t>user ratings for the books and films, and the revenues for the movies.</w:t>
        </w:r>
      </w:ins>
    </w:p>
    <w:p w14:paraId="249CF019" w14:textId="041892C8" w:rsidR="00702BAB" w:rsidRDefault="00702BAB">
      <w:pPr>
        <w:rPr>
          <w:ins w:id="29" w:author="Naim Panjwani" w:date="2019-01-20T19:00:00Z"/>
          <w:rFonts w:ascii="Arial" w:hAnsi="Arial" w:cs="Arial"/>
          <w:sz w:val="20"/>
          <w:szCs w:val="20"/>
        </w:rPr>
      </w:pPr>
      <w:ins w:id="30" w:author="Naim Panjwani" w:date="2019-01-20T18:53:00Z">
        <w:r>
          <w:rPr>
            <w:rFonts w:ascii="Arial" w:hAnsi="Arial" w:cs="Arial"/>
            <w:sz w:val="20"/>
            <w:szCs w:val="20"/>
          </w:rPr>
          <w:t>We observed a strong, albeit highly variable, relationship between book and film ratings</w:t>
        </w:r>
      </w:ins>
      <w:ins w:id="31" w:author="Naim Panjwani" w:date="2019-01-20T18:54:00Z">
        <w:r>
          <w:rPr>
            <w:rFonts w:ascii="Arial" w:hAnsi="Arial" w:cs="Arial"/>
            <w:sz w:val="20"/>
            <w:szCs w:val="20"/>
          </w:rPr>
          <w:t xml:space="preserve"> (p=6.9x10</w:t>
        </w:r>
        <w:r w:rsidRPr="00702BAB">
          <w:rPr>
            <w:rFonts w:ascii="Arial" w:hAnsi="Arial" w:cs="Arial"/>
            <w:sz w:val="20"/>
            <w:szCs w:val="20"/>
            <w:vertAlign w:val="superscript"/>
            <w:rPrChange w:id="32" w:author="Naim Panjwani" w:date="2019-01-20T18:54:00Z">
              <w:rPr>
                <w:rFonts w:ascii="Arial" w:hAnsi="Arial" w:cs="Arial"/>
                <w:sz w:val="20"/>
                <w:szCs w:val="20"/>
              </w:rPr>
            </w:rPrChange>
          </w:rPr>
          <w:t>-6</w:t>
        </w:r>
        <w:r>
          <w:rPr>
            <w:rFonts w:ascii="Arial" w:hAnsi="Arial" w:cs="Arial"/>
            <w:sz w:val="20"/>
            <w:szCs w:val="20"/>
          </w:rPr>
          <w:t>, r</w:t>
        </w:r>
        <w:r w:rsidRPr="00702BAB">
          <w:rPr>
            <w:rFonts w:ascii="Arial" w:hAnsi="Arial" w:cs="Arial"/>
            <w:sz w:val="20"/>
            <w:szCs w:val="20"/>
            <w:vertAlign w:val="superscript"/>
            <w:rPrChange w:id="33" w:author="Naim Panjwani" w:date="2019-01-20T18:54:00Z">
              <w:rPr>
                <w:rFonts w:ascii="Arial" w:hAnsi="Arial" w:cs="Arial"/>
                <w:sz w:val="20"/>
                <w:szCs w:val="20"/>
              </w:rPr>
            </w:rPrChange>
          </w:rPr>
          <w:t>2</w:t>
        </w:r>
        <w:r>
          <w:rPr>
            <w:rFonts w:ascii="Arial" w:hAnsi="Arial" w:cs="Arial"/>
            <w:sz w:val="20"/>
            <w:szCs w:val="20"/>
          </w:rPr>
          <w:t>=</w:t>
        </w:r>
      </w:ins>
      <w:ins w:id="34" w:author="Naim Panjwani" w:date="2019-01-20T18:55:00Z">
        <w:r>
          <w:rPr>
            <w:rFonts w:ascii="Arial" w:hAnsi="Arial" w:cs="Arial"/>
            <w:sz w:val="20"/>
            <w:szCs w:val="20"/>
          </w:rPr>
          <w:t>0.110</w:t>
        </w:r>
      </w:ins>
      <w:ins w:id="35" w:author="Naim Panjwani" w:date="2019-01-20T18:54:00Z">
        <w:r>
          <w:rPr>
            <w:rFonts w:ascii="Arial" w:hAnsi="Arial" w:cs="Arial"/>
            <w:sz w:val="20"/>
            <w:szCs w:val="20"/>
          </w:rPr>
          <w:t>).</w:t>
        </w:r>
      </w:ins>
      <w:ins w:id="36" w:author="Naim Panjwani" w:date="2019-01-20T18:55:00Z">
        <w:r>
          <w:rPr>
            <w:rFonts w:ascii="Arial" w:hAnsi="Arial" w:cs="Arial"/>
            <w:sz w:val="20"/>
            <w:szCs w:val="20"/>
          </w:rPr>
          <w:t xml:space="preserve"> Furthermore, hig</w:t>
        </w:r>
      </w:ins>
      <w:ins w:id="37" w:author="Naim Panjwani" w:date="2019-01-20T18:56:00Z">
        <w:r>
          <w:rPr>
            <w:rFonts w:ascii="Arial" w:hAnsi="Arial" w:cs="Arial"/>
            <w:sz w:val="20"/>
            <w:szCs w:val="20"/>
          </w:rPr>
          <w:t>hly rated books tended to be great money-makers,</w:t>
        </w:r>
      </w:ins>
      <w:ins w:id="38" w:author="Naim Panjwani" w:date="2019-01-20T18:57:00Z">
        <w:r>
          <w:rPr>
            <w:rFonts w:ascii="Arial" w:hAnsi="Arial" w:cs="Arial"/>
            <w:sz w:val="20"/>
            <w:szCs w:val="20"/>
          </w:rPr>
          <w:t xml:space="preserve"> but again with a lot of variability (</w:t>
        </w:r>
      </w:ins>
      <w:ins w:id="39" w:author="Naim Panjwani" w:date="2019-01-20T18:58:00Z">
        <w:r w:rsidR="004C0F6A">
          <w:rPr>
            <w:rFonts w:ascii="Arial" w:hAnsi="Arial" w:cs="Arial"/>
            <w:sz w:val="20"/>
            <w:szCs w:val="20"/>
          </w:rPr>
          <w:t>p=0.033, r</w:t>
        </w:r>
        <w:r w:rsidR="004C0F6A">
          <w:rPr>
            <w:rFonts w:ascii="Arial" w:hAnsi="Arial" w:cs="Arial"/>
            <w:sz w:val="20"/>
            <w:szCs w:val="20"/>
            <w:vertAlign w:val="superscript"/>
          </w:rPr>
          <w:t>2</w:t>
        </w:r>
        <w:r w:rsidR="004C0F6A">
          <w:rPr>
            <w:rFonts w:ascii="Arial" w:hAnsi="Arial" w:cs="Arial"/>
            <w:sz w:val="20"/>
            <w:szCs w:val="20"/>
          </w:rPr>
          <w:t>=0.23</w:t>
        </w:r>
      </w:ins>
      <w:ins w:id="40" w:author="Naim Panjwani" w:date="2019-01-20T18:57:00Z">
        <w:r>
          <w:rPr>
            <w:rFonts w:ascii="Arial" w:hAnsi="Arial" w:cs="Arial"/>
            <w:sz w:val="20"/>
            <w:szCs w:val="20"/>
          </w:rPr>
          <w:t>).</w:t>
        </w:r>
      </w:ins>
      <w:ins w:id="41" w:author="Naim Panjwani" w:date="2019-01-20T18:59:00Z">
        <w:r w:rsidR="004C0F6A">
          <w:rPr>
            <w:rFonts w:ascii="Arial" w:hAnsi="Arial" w:cs="Arial"/>
            <w:sz w:val="20"/>
            <w:szCs w:val="20"/>
          </w:rPr>
          <w:t xml:space="preserve"> And, importantly, we did not observe a relationship between movie ratings and movie revenues (p=0.44, r</w:t>
        </w:r>
        <w:r w:rsidR="004C0F6A">
          <w:rPr>
            <w:rFonts w:ascii="Arial" w:hAnsi="Arial" w:cs="Arial"/>
            <w:sz w:val="20"/>
            <w:szCs w:val="20"/>
            <w:vertAlign w:val="superscript"/>
          </w:rPr>
          <w:t>2</w:t>
        </w:r>
        <w:r w:rsidR="004C0F6A">
          <w:rPr>
            <w:rFonts w:ascii="Arial" w:hAnsi="Arial" w:cs="Arial"/>
            <w:sz w:val="20"/>
            <w:szCs w:val="20"/>
          </w:rPr>
          <w:t>=</w:t>
        </w:r>
      </w:ins>
      <w:ins w:id="42" w:author="Naim Panjwani" w:date="2019-01-20T19:00:00Z">
        <w:r w:rsidR="004C0F6A">
          <w:rPr>
            <w:rFonts w:ascii="Arial" w:hAnsi="Arial" w:cs="Arial"/>
            <w:sz w:val="20"/>
            <w:szCs w:val="20"/>
          </w:rPr>
          <w:t xml:space="preserve">0.03). </w:t>
        </w:r>
      </w:ins>
    </w:p>
    <w:p w14:paraId="3DC3B8AE" w14:textId="575B3FDD" w:rsidR="004C0F6A" w:rsidRPr="004C0F6A" w:rsidRDefault="004C0F6A">
      <w:pPr>
        <w:rPr>
          <w:rFonts w:ascii="Arial" w:hAnsi="Arial" w:cs="Arial"/>
          <w:sz w:val="20"/>
          <w:szCs w:val="20"/>
          <w:rPrChange w:id="43" w:author="Naim Panjwani" w:date="2019-01-20T18:59:00Z">
            <w:rPr>
              <w:rFonts w:ascii="Arial" w:hAnsi="Arial" w:cs="Arial"/>
              <w:sz w:val="20"/>
              <w:szCs w:val="20"/>
            </w:rPr>
          </w:rPrChange>
        </w:rPr>
      </w:pPr>
      <w:ins w:id="44" w:author="Naim Panjwani" w:date="2019-01-20T19:00:00Z">
        <w:r>
          <w:rPr>
            <w:rFonts w:ascii="Arial" w:hAnsi="Arial" w:cs="Arial"/>
            <w:sz w:val="20"/>
            <w:szCs w:val="20"/>
          </w:rPr>
          <w:t>We thus conclude that there is a tendency of highly rated science fiction novels to have box-of</w:t>
        </w:r>
      </w:ins>
      <w:ins w:id="45" w:author="Naim Panjwani" w:date="2019-01-20T19:01:00Z">
        <w:r>
          <w:rPr>
            <w:rFonts w:ascii="Arial" w:hAnsi="Arial" w:cs="Arial"/>
            <w:sz w:val="20"/>
            <w:szCs w:val="20"/>
          </w:rPr>
          <w:t>fice success, but there are many other factors not explored here that make that success highly variable.</w:t>
        </w:r>
      </w:ins>
      <w:bookmarkStart w:id="46" w:name="_GoBack"/>
      <w:bookmarkEnd w:id="46"/>
    </w:p>
    <w:p w14:paraId="33855C37" w14:textId="2F2AD07B" w:rsidR="00386619" w:rsidRDefault="001331EB" w:rsidP="00DD6883">
      <w:pPr>
        <w:pStyle w:val="Heading2"/>
        <w:rPr>
          <w:ins w:id="47" w:author="Naim Panjwani" w:date="2019-01-20T18:07:00Z"/>
          <w:rFonts w:ascii="Arial" w:hAnsi="Arial" w:cs="Arial"/>
          <w:b/>
          <w:sz w:val="20"/>
          <w:szCs w:val="20"/>
          <w:u w:val="single"/>
        </w:rPr>
      </w:pPr>
      <w:moveFromRangeStart w:id="48" w:author="Naim Panjwani" w:date="2019-01-20T18:01:00Z" w:name="move535770602"/>
      <w:moveFrom w:id="49" w:author="Naim Panjwani" w:date="2019-01-20T18:01:00Z">
        <w:r w:rsidDel="00DD6883">
          <w:rPr>
            <w:rFonts w:ascii="Arial" w:hAnsi="Arial" w:cs="Arial"/>
            <w:b/>
            <w:sz w:val="20"/>
            <w:szCs w:val="20"/>
            <w:u w:val="single"/>
          </w:rPr>
          <w:t>Project Objective</w:t>
        </w:r>
        <w:r w:rsidR="00386619" w:rsidRPr="00386619" w:rsidDel="00DD6883">
          <w:rPr>
            <w:rFonts w:ascii="Arial" w:hAnsi="Arial" w:cs="Arial"/>
            <w:b/>
            <w:sz w:val="20"/>
            <w:szCs w:val="20"/>
            <w:u w:val="single"/>
          </w:rPr>
          <w:t>:</w:t>
        </w:r>
      </w:moveFrom>
    </w:p>
    <w:p w14:paraId="188CD3F4" w14:textId="77777777" w:rsidR="00E411B5" w:rsidRPr="00E411B5" w:rsidDel="00DD6883" w:rsidRDefault="00E411B5" w:rsidP="00E411B5">
      <w:pPr>
        <w:rPr>
          <w:moveFrom w:id="50" w:author="Naim Panjwani" w:date="2019-01-20T18:01:00Z"/>
          <w:rPrChange w:id="51" w:author="Naim Panjwani" w:date="2019-01-20T18:07:00Z">
            <w:rPr>
              <w:moveFrom w:id="52" w:author="Naim Panjwani" w:date="2019-01-20T18:01:00Z"/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53" w:author="Naim Panjwani" w:date="2019-01-20T18:07:00Z">
          <w:pPr/>
        </w:pPrChange>
      </w:pPr>
    </w:p>
    <w:p w14:paraId="0CCC5756" w14:textId="4A16A986" w:rsidR="00814EB1" w:rsidRPr="00C44855" w:rsidDel="00DD6883" w:rsidRDefault="00814EB1">
      <w:pPr>
        <w:rPr>
          <w:moveFrom w:id="54" w:author="Naim Panjwani" w:date="2019-01-20T18:01:00Z"/>
          <w:rFonts w:ascii="Arial" w:hAnsi="Arial" w:cs="Arial"/>
          <w:sz w:val="20"/>
          <w:szCs w:val="20"/>
        </w:rPr>
      </w:pPr>
      <w:moveFrom w:id="55" w:author="Naim Panjwani" w:date="2019-01-20T18:01:00Z">
        <w:r w:rsidRPr="00C44855" w:rsidDel="00DD6883">
          <w:rPr>
            <w:rFonts w:ascii="Arial" w:hAnsi="Arial" w:cs="Arial"/>
            <w:sz w:val="20"/>
            <w:szCs w:val="20"/>
          </w:rPr>
          <w:t xml:space="preserve">Our question is whether the </w:t>
        </w:r>
        <w:r w:rsidR="00235A2A" w:rsidRPr="00C44855" w:rsidDel="00DD6883">
          <w:rPr>
            <w:rFonts w:ascii="Arial" w:hAnsi="Arial" w:cs="Arial"/>
            <w:sz w:val="20"/>
            <w:szCs w:val="20"/>
          </w:rPr>
          <w:t xml:space="preserve">science fiction </w:t>
        </w:r>
        <w:r w:rsidRPr="00C44855" w:rsidDel="00DD6883">
          <w:rPr>
            <w:rFonts w:ascii="Arial" w:hAnsi="Arial" w:cs="Arial"/>
            <w:sz w:val="20"/>
            <w:szCs w:val="20"/>
          </w:rPr>
          <w:t xml:space="preserve">novels’ ratings correlate to ratings of films. Also, is there a correlation </w:t>
        </w:r>
        <w:r w:rsidR="00235A2A" w:rsidRPr="00C44855" w:rsidDel="00DD6883">
          <w:rPr>
            <w:rFonts w:ascii="Arial" w:hAnsi="Arial" w:cs="Arial"/>
            <w:sz w:val="20"/>
            <w:szCs w:val="20"/>
          </w:rPr>
          <w:t>between</w:t>
        </w:r>
        <w:r w:rsidRPr="00C44855" w:rsidDel="00DD6883">
          <w:rPr>
            <w:rFonts w:ascii="Arial" w:hAnsi="Arial" w:cs="Arial"/>
            <w:sz w:val="20"/>
            <w:szCs w:val="20"/>
          </w:rPr>
          <w:t xml:space="preserve"> </w:t>
        </w:r>
        <w:r w:rsidR="00235A2A" w:rsidRPr="00C44855" w:rsidDel="00DD6883">
          <w:rPr>
            <w:rFonts w:ascii="Arial" w:hAnsi="Arial" w:cs="Arial"/>
            <w:sz w:val="20"/>
            <w:szCs w:val="20"/>
          </w:rPr>
          <w:t>science fiction</w:t>
        </w:r>
        <w:r w:rsidRPr="00C44855" w:rsidDel="00DD6883">
          <w:rPr>
            <w:rFonts w:ascii="Arial" w:hAnsi="Arial" w:cs="Arial"/>
            <w:sz w:val="20"/>
            <w:szCs w:val="20"/>
          </w:rPr>
          <w:t xml:space="preserve"> ratings or film ratings with revenue obtained from a film?</w:t>
        </w:r>
      </w:moveFrom>
    </w:p>
    <w:moveFromRangeEnd w:id="48"/>
    <w:p w14:paraId="56CDAC2B" w14:textId="1CEADD85" w:rsidR="00814EB1" w:rsidRPr="00C44855" w:rsidRDefault="00814EB1" w:rsidP="00DD6883">
      <w:pPr>
        <w:pStyle w:val="Heading2"/>
        <w:pPrChange w:id="56" w:author="Naim Panjwani" w:date="2019-01-20T18:06:00Z">
          <w:pPr/>
        </w:pPrChange>
      </w:pPr>
      <w:r w:rsidRPr="00C44855">
        <w:t>Introduction</w:t>
      </w:r>
    </w:p>
    <w:p w14:paraId="7D413F2D" w14:textId="77777777" w:rsidR="00270C05" w:rsidRDefault="00270C05" w:rsidP="00270C05">
      <w:pPr>
        <w:rPr>
          <w:moveTo w:id="57" w:author="Naim Panjwani" w:date="2019-01-20T17:29:00Z"/>
          <w:rFonts w:ascii="Arial" w:hAnsi="Arial" w:cs="Arial"/>
          <w:sz w:val="20"/>
          <w:szCs w:val="20"/>
        </w:rPr>
      </w:pPr>
      <w:moveToRangeStart w:id="58" w:author="Naim Panjwani" w:date="2019-01-20T17:29:00Z" w:name="move535768709"/>
      <w:moveTo w:id="59" w:author="Naim Panjwani" w:date="2019-01-20T17:29:00Z">
        <w:r w:rsidRPr="00C44855">
          <w:rPr>
            <w:rFonts w:ascii="Arial" w:hAnsi="Arial" w:cs="Arial"/>
            <w:sz w:val="20"/>
            <w:szCs w:val="20"/>
          </w:rPr>
          <w:t>For decades, readers repeated the same phrase when Hollywood adapted a beloved novel for the screen: “The book is better than the movie.”</w:t>
        </w:r>
        <w:r>
          <w:rPr>
            <w:rFonts w:ascii="Arial" w:hAnsi="Arial" w:cs="Arial"/>
            <w:sz w:val="20"/>
            <w:szCs w:val="20"/>
          </w:rPr>
          <w:t xml:space="preserve"> </w:t>
        </w:r>
        <w:r w:rsidRPr="008E0D3D">
          <w:rPr>
            <w:rFonts w:ascii="Arial" w:hAnsi="Arial" w:cs="Arial"/>
            <w:sz w:val="20"/>
            <w:szCs w:val="20"/>
          </w:rPr>
          <w:t>But use of that phrase has gradually faded, replaced by enthusiastic shouts on social media when Hollywood grabs the rights to a classic work of science fiction or a modern twist on fantasy.</w:t>
        </w:r>
      </w:moveTo>
    </w:p>
    <w:p w14:paraId="4B2189DF" w14:textId="2A34A748" w:rsidR="00270C05" w:rsidDel="00D22EA6" w:rsidRDefault="00270C05" w:rsidP="00DD6883">
      <w:pPr>
        <w:rPr>
          <w:del w:id="60" w:author="Naim Panjwani" w:date="2019-01-20T17:29:00Z"/>
          <w:rFonts w:ascii="Arial" w:hAnsi="Arial" w:cs="Arial"/>
          <w:sz w:val="20"/>
          <w:szCs w:val="20"/>
        </w:rPr>
      </w:pPr>
      <w:moveTo w:id="61" w:author="Naim Panjwani" w:date="2019-01-20T17:29:00Z">
        <w:r w:rsidRPr="008E0D3D">
          <w:rPr>
            <w:rFonts w:ascii="Arial" w:hAnsi="Arial" w:cs="Arial"/>
            <w:sz w:val="20"/>
            <w:szCs w:val="20"/>
          </w:rPr>
          <w:t>Books often lead to movie adaptations, and so much the better for sparking a fire toward both industries -- if a movie gets more people to read, great; if avid readers get to see their beloved characters on the big-screen, that's a boon too.</w:t>
        </w:r>
      </w:moveTo>
    </w:p>
    <w:p w14:paraId="41023824" w14:textId="77777777" w:rsidR="00D22EA6" w:rsidRPr="00C44855" w:rsidRDefault="00D22EA6" w:rsidP="00270C05">
      <w:pPr>
        <w:rPr>
          <w:ins w:id="62" w:author="Naim Panjwani" w:date="2019-01-20T18:45:00Z"/>
          <w:moveTo w:id="63" w:author="Naim Panjwani" w:date="2019-01-20T17:29:00Z"/>
          <w:rFonts w:ascii="Arial" w:hAnsi="Arial" w:cs="Arial"/>
          <w:sz w:val="20"/>
          <w:szCs w:val="20"/>
        </w:rPr>
      </w:pPr>
    </w:p>
    <w:p w14:paraId="62725E9B" w14:textId="77777777" w:rsidR="00DD6883" w:rsidRPr="00386619" w:rsidRDefault="00DD6883" w:rsidP="00D22EA6">
      <w:pPr>
        <w:pStyle w:val="Heading4"/>
        <w:rPr>
          <w:moveTo w:id="64" w:author="Naim Panjwani" w:date="2019-01-20T18:01:00Z"/>
        </w:rPr>
        <w:pPrChange w:id="65" w:author="Naim Panjwani" w:date="2019-01-20T18:46:00Z">
          <w:pPr/>
        </w:pPrChange>
      </w:pPr>
      <w:moveToRangeStart w:id="66" w:author="Naim Panjwani" w:date="2019-01-20T18:01:00Z" w:name="move535770602"/>
      <w:moveToRangeEnd w:id="58"/>
      <w:proofErr w:type="spellStart"/>
      <w:moveTo w:id="67" w:author="Naim Panjwani" w:date="2019-01-20T18:01:00Z">
        <w:r>
          <w:t>Project</w:t>
        </w:r>
        <w:proofErr w:type="spellEnd"/>
        <w:r>
          <w:t xml:space="preserve"> Objective</w:t>
        </w:r>
        <w:r w:rsidRPr="00386619">
          <w:t>:</w:t>
        </w:r>
      </w:moveTo>
    </w:p>
    <w:p w14:paraId="58A453D9" w14:textId="77777777" w:rsidR="00DD6883" w:rsidRPr="00C44855" w:rsidDel="00DD6883" w:rsidRDefault="00DD6883" w:rsidP="00DD6883">
      <w:pPr>
        <w:rPr>
          <w:del w:id="68" w:author="Naim Panjwani" w:date="2019-01-20T18:01:00Z"/>
          <w:moveTo w:id="69" w:author="Naim Panjwani" w:date="2019-01-20T18:01:00Z"/>
          <w:rFonts w:ascii="Arial" w:hAnsi="Arial" w:cs="Arial"/>
          <w:sz w:val="20"/>
          <w:szCs w:val="20"/>
        </w:rPr>
      </w:pPr>
      <w:moveTo w:id="70" w:author="Naim Panjwani" w:date="2019-01-20T18:01:00Z">
        <w:r w:rsidRPr="00C44855">
          <w:rPr>
            <w:rFonts w:ascii="Arial" w:hAnsi="Arial" w:cs="Arial"/>
            <w:sz w:val="20"/>
            <w:szCs w:val="20"/>
          </w:rPr>
          <w:t>Our question is whether the science fiction novels’ ratings correlate to ratings of films. Also, is there a correlation between science fiction ratings or film ratings with revenue obtained from a film?</w:t>
        </w:r>
      </w:moveTo>
    </w:p>
    <w:moveToRangeEnd w:id="66"/>
    <w:p w14:paraId="0F2E4607" w14:textId="77777777" w:rsidR="00270C05" w:rsidRDefault="00270C05">
      <w:pPr>
        <w:rPr>
          <w:rFonts w:ascii="Arial" w:hAnsi="Arial" w:cs="Arial"/>
          <w:sz w:val="20"/>
          <w:szCs w:val="20"/>
        </w:rPr>
      </w:pPr>
    </w:p>
    <w:p w14:paraId="164D2B9F" w14:textId="7F6183E3" w:rsidR="00DA0CC3" w:rsidRDefault="005D68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answer these questions, we pulled a list of science fiction books and their average reader ratings and </w:t>
      </w:r>
      <w:del w:id="71" w:author="Naim Panjwani" w:date="2019-01-20T17:31:00Z">
        <w:r w:rsidDel="00270C05">
          <w:rPr>
            <w:rFonts w:ascii="Arial" w:hAnsi="Arial" w:cs="Arial"/>
            <w:sz w:val="20"/>
            <w:szCs w:val="20"/>
          </w:rPr>
          <w:delText xml:space="preserve">tried to </w:delText>
        </w:r>
      </w:del>
      <w:r>
        <w:rPr>
          <w:rFonts w:ascii="Arial" w:hAnsi="Arial" w:cs="Arial"/>
          <w:sz w:val="20"/>
          <w:szCs w:val="20"/>
        </w:rPr>
        <w:t>map</w:t>
      </w:r>
      <w:ins w:id="72" w:author="Naim Panjwani" w:date="2019-01-20T17:31:00Z">
        <w:r w:rsidR="00270C05">
          <w:rPr>
            <w:rFonts w:ascii="Arial" w:hAnsi="Arial" w:cs="Arial"/>
            <w:sz w:val="20"/>
            <w:szCs w:val="20"/>
          </w:rPr>
          <w:t>ped</w:t>
        </w:r>
      </w:ins>
      <w:r>
        <w:rPr>
          <w:rFonts w:ascii="Arial" w:hAnsi="Arial" w:cs="Arial"/>
          <w:sz w:val="20"/>
          <w:szCs w:val="20"/>
        </w:rPr>
        <w:t xml:space="preserve"> it with movies based on these books and their viewers/critics</w:t>
      </w:r>
      <w:ins w:id="73" w:author="Naim Panjwani" w:date="2019-01-20T18:01:00Z">
        <w:r w:rsidR="00DD6883">
          <w:rPr>
            <w:rFonts w:ascii="Arial" w:hAnsi="Arial" w:cs="Arial"/>
            <w:sz w:val="20"/>
            <w:szCs w:val="20"/>
          </w:rPr>
          <w:t>’</w:t>
        </w:r>
      </w:ins>
      <w:r>
        <w:rPr>
          <w:rFonts w:ascii="Arial" w:hAnsi="Arial" w:cs="Arial"/>
          <w:sz w:val="20"/>
          <w:szCs w:val="20"/>
        </w:rPr>
        <w:t xml:space="preserve"> ratings and box-office revenue.</w:t>
      </w:r>
    </w:p>
    <w:p w14:paraId="11FE2CA2" w14:textId="0F64C9AE" w:rsidR="005D686F" w:rsidDel="00E411B5" w:rsidRDefault="005D686F" w:rsidP="00DD6883">
      <w:pPr>
        <w:pStyle w:val="Heading2"/>
        <w:rPr>
          <w:del w:id="74" w:author="Naim Panjwani" w:date="2019-01-20T18:01:00Z"/>
        </w:rPr>
      </w:pPr>
      <w:del w:id="75" w:author="Naim Panjwani" w:date="2019-01-20T18:01:00Z">
        <w:r w:rsidRPr="005D686F" w:rsidDel="00DD6883">
          <w:delText>Team Members:</w:delText>
        </w:r>
      </w:del>
    </w:p>
    <w:p w14:paraId="2899CBC3" w14:textId="77777777" w:rsidR="00E411B5" w:rsidRPr="00E411B5" w:rsidRDefault="00E411B5" w:rsidP="00E411B5">
      <w:pPr>
        <w:rPr>
          <w:ins w:id="76" w:author="Naim Panjwani" w:date="2019-01-20T18:07:00Z"/>
          <w:rPrChange w:id="77" w:author="Naim Panjwani" w:date="2019-01-20T18:07:00Z">
            <w:rPr>
              <w:ins w:id="78" w:author="Naim Panjwani" w:date="2019-01-20T18:07:00Z"/>
            </w:rPr>
          </w:rPrChange>
        </w:rPr>
        <w:pPrChange w:id="79" w:author="Naim Panjwani" w:date="2019-01-20T18:07:00Z">
          <w:pPr/>
        </w:pPrChange>
      </w:pPr>
    </w:p>
    <w:p w14:paraId="045F1712" w14:textId="27AA4EA7" w:rsidR="00B02DCB" w:rsidRPr="00B02DCB" w:rsidDel="00DD6883" w:rsidRDefault="00B02DCB" w:rsidP="00DD6883">
      <w:pPr>
        <w:pStyle w:val="Heading2"/>
        <w:rPr>
          <w:del w:id="80" w:author="Naim Panjwani" w:date="2019-01-20T18:01:00Z"/>
        </w:rPr>
        <w:pPrChange w:id="81" w:author="Naim Panjwani" w:date="2019-01-20T18:06:00Z">
          <w:pPr>
            <w:pStyle w:val="ListParagraph"/>
            <w:numPr>
              <w:numId w:val="3"/>
            </w:numPr>
            <w:ind w:hanging="360"/>
          </w:pPr>
        </w:pPrChange>
      </w:pPr>
      <w:del w:id="82" w:author="Naim Panjwani" w:date="2019-01-20T18:01:00Z">
        <w:r w:rsidRPr="00B02DCB" w:rsidDel="00DD6883">
          <w:lastRenderedPageBreak/>
          <w:delText>Purnima Chandel</w:delText>
        </w:r>
      </w:del>
    </w:p>
    <w:p w14:paraId="55506C29" w14:textId="25AFD618" w:rsidR="00B02DCB" w:rsidRPr="00B02DCB" w:rsidDel="00DD6883" w:rsidRDefault="00B02DCB" w:rsidP="00DD6883">
      <w:pPr>
        <w:pStyle w:val="Heading2"/>
        <w:rPr>
          <w:del w:id="83" w:author="Naim Panjwani" w:date="2019-01-20T18:01:00Z"/>
        </w:rPr>
        <w:pPrChange w:id="84" w:author="Naim Panjwani" w:date="2019-01-20T18:06:00Z">
          <w:pPr>
            <w:pStyle w:val="ListParagraph"/>
            <w:numPr>
              <w:numId w:val="3"/>
            </w:numPr>
            <w:ind w:hanging="360"/>
          </w:pPr>
        </w:pPrChange>
      </w:pPr>
      <w:del w:id="85" w:author="Naim Panjwani" w:date="2019-01-20T18:01:00Z">
        <w:r w:rsidRPr="00B02DCB" w:rsidDel="00DD6883">
          <w:delText>Naim Panjwani</w:delText>
        </w:r>
      </w:del>
    </w:p>
    <w:p w14:paraId="4D4CEE68" w14:textId="7251386A" w:rsidR="00B02DCB" w:rsidRPr="00B02DCB" w:rsidDel="00DD6883" w:rsidRDefault="00B02DCB" w:rsidP="00DD6883">
      <w:pPr>
        <w:pStyle w:val="Heading2"/>
        <w:rPr>
          <w:del w:id="86" w:author="Naim Panjwani" w:date="2019-01-20T18:01:00Z"/>
        </w:rPr>
        <w:pPrChange w:id="87" w:author="Naim Panjwani" w:date="2019-01-20T18:06:00Z">
          <w:pPr>
            <w:pStyle w:val="ListParagraph"/>
            <w:numPr>
              <w:numId w:val="3"/>
            </w:numPr>
            <w:ind w:hanging="360"/>
          </w:pPr>
        </w:pPrChange>
      </w:pPr>
      <w:del w:id="88" w:author="Naim Panjwani" w:date="2019-01-20T18:01:00Z">
        <w:r w:rsidRPr="00B02DCB" w:rsidDel="00DD6883">
          <w:delText>Callan Yan</w:delText>
        </w:r>
      </w:del>
    </w:p>
    <w:p w14:paraId="6926BF0F" w14:textId="3A3E98AE" w:rsidR="00B02DCB" w:rsidRPr="00B02DCB" w:rsidDel="00DD6883" w:rsidRDefault="00B02DCB" w:rsidP="00DD6883">
      <w:pPr>
        <w:pStyle w:val="Heading2"/>
        <w:rPr>
          <w:del w:id="89" w:author="Naim Panjwani" w:date="2019-01-20T18:01:00Z"/>
        </w:rPr>
        <w:pPrChange w:id="90" w:author="Naim Panjwani" w:date="2019-01-20T18:06:00Z">
          <w:pPr>
            <w:pStyle w:val="ListParagraph"/>
            <w:numPr>
              <w:numId w:val="3"/>
            </w:numPr>
            <w:ind w:hanging="360"/>
          </w:pPr>
        </w:pPrChange>
      </w:pPr>
      <w:del w:id="91" w:author="Naim Panjwani" w:date="2019-01-20T18:01:00Z">
        <w:r w:rsidRPr="00B02DCB" w:rsidDel="00DD6883">
          <w:delText>Tigran</w:delText>
        </w:r>
      </w:del>
    </w:p>
    <w:p w14:paraId="46C4C61E" w14:textId="66EC678B" w:rsidR="006075FA" w:rsidRPr="00C44855" w:rsidRDefault="006075FA" w:rsidP="00DD6883">
      <w:pPr>
        <w:pStyle w:val="Heading2"/>
        <w:pPrChange w:id="92" w:author="Naim Panjwani" w:date="2019-01-20T18:06:00Z">
          <w:pPr/>
        </w:pPrChange>
      </w:pPr>
      <w:r w:rsidRPr="00C44855">
        <w:t>Methods</w:t>
      </w:r>
    </w:p>
    <w:p w14:paraId="322FB4FD" w14:textId="6B3F1876" w:rsidR="00556AC3" w:rsidRDefault="00556AC3" w:rsidP="00DD6883">
      <w:pPr>
        <w:pStyle w:val="Heading3"/>
        <w:pPrChange w:id="93" w:author="Naim Panjwani" w:date="2019-01-20T18:06:00Z">
          <w:pPr/>
        </w:pPrChange>
      </w:pPr>
      <w:r w:rsidRPr="00556AC3">
        <w:t>Data Sources Used:</w:t>
      </w:r>
    </w:p>
    <w:p w14:paraId="6E9A5CCD" w14:textId="56F57961" w:rsid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AC3">
        <w:rPr>
          <w:rFonts w:ascii="Arial" w:hAnsi="Arial" w:cs="Arial"/>
          <w:sz w:val="20"/>
          <w:szCs w:val="20"/>
        </w:rPr>
        <w:t>Website</w:t>
      </w:r>
      <w:ins w:id="94" w:author="Naim Panjwani" w:date="2019-01-20T17:47:00Z">
        <w:r w:rsidR="008F1DAF">
          <w:rPr>
            <w:rFonts w:ascii="Arial" w:hAnsi="Arial" w:cs="Arial"/>
            <w:sz w:val="20"/>
            <w:szCs w:val="20"/>
          </w:rPr>
          <w:t>s</w:t>
        </w:r>
      </w:ins>
      <w:r w:rsidRPr="00556AC3">
        <w:rPr>
          <w:rFonts w:ascii="Arial" w:hAnsi="Arial" w:cs="Arial"/>
          <w:sz w:val="20"/>
          <w:szCs w:val="20"/>
        </w:rPr>
        <w:t xml:space="preserve"> Scrapped: </w:t>
      </w:r>
      <w:r>
        <w:rPr>
          <w:rFonts w:ascii="Arial" w:hAnsi="Arial" w:cs="Arial"/>
          <w:sz w:val="20"/>
          <w:szCs w:val="20"/>
        </w:rPr>
        <w:t>Wikipedia, Goodreads</w:t>
      </w:r>
    </w:p>
    <w:p w14:paraId="1CC0D62C" w14:textId="77777777" w:rsidR="00556AC3" w:rsidRPr="00C44855" w:rsidRDefault="00556AC3" w:rsidP="00556A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API Used: </w:t>
      </w:r>
      <w:r w:rsidRPr="00C44855">
        <w:rPr>
          <w:rFonts w:ascii="Arial" w:hAnsi="Arial" w:cs="Arial"/>
          <w:sz w:val="20"/>
          <w:szCs w:val="20"/>
        </w:rPr>
        <w:t>OMDB API</w:t>
      </w:r>
    </w:p>
    <w:p w14:paraId="3D95AA22" w14:textId="56E502E7" w:rsidR="00556AC3" w:rsidRP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CSV: Kaggle</w:t>
      </w:r>
    </w:p>
    <w:p w14:paraId="2B677F68" w14:textId="1331E55E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We scraped Wikipedia to get a </w:t>
      </w:r>
      <w:del w:id="95" w:author="Naim Panjwani" w:date="2019-01-20T18:08:00Z">
        <w:r w:rsidRPr="00C44855" w:rsidDel="00E411B5">
          <w:rPr>
            <w:rFonts w:ascii="Arial" w:hAnsi="Arial" w:cs="Arial"/>
            <w:sz w:val="20"/>
            <w:szCs w:val="20"/>
          </w:rPr>
          <w:delText>mapping file to map</w:delText>
        </w:r>
      </w:del>
      <w:ins w:id="96" w:author="Naim Panjwani" w:date="2019-01-20T18:08:00Z">
        <w:r w:rsidR="00E411B5">
          <w:rPr>
            <w:rFonts w:ascii="Arial" w:hAnsi="Arial" w:cs="Arial"/>
            <w:sz w:val="20"/>
            <w:szCs w:val="20"/>
          </w:rPr>
          <w:t>list of science fiction</w:t>
        </w:r>
      </w:ins>
      <w:r w:rsidRPr="00C44855">
        <w:rPr>
          <w:rFonts w:ascii="Arial" w:hAnsi="Arial" w:cs="Arial"/>
          <w:sz w:val="20"/>
          <w:szCs w:val="20"/>
        </w:rPr>
        <w:t xml:space="preserve"> </w:t>
      </w:r>
      <w:r w:rsidR="00491168">
        <w:rPr>
          <w:rFonts w:ascii="Arial" w:hAnsi="Arial" w:cs="Arial"/>
          <w:sz w:val="20"/>
          <w:szCs w:val="20"/>
        </w:rPr>
        <w:t>film</w:t>
      </w:r>
      <w:r w:rsidR="00791878">
        <w:rPr>
          <w:rFonts w:ascii="Arial" w:hAnsi="Arial" w:cs="Arial"/>
          <w:sz w:val="20"/>
          <w:szCs w:val="20"/>
        </w:rPr>
        <w:t>s</w:t>
      </w:r>
      <w:r w:rsidR="00491168">
        <w:rPr>
          <w:rFonts w:ascii="Arial" w:hAnsi="Arial" w:cs="Arial"/>
          <w:sz w:val="20"/>
          <w:szCs w:val="20"/>
        </w:rPr>
        <w:t xml:space="preserve"> that have</w:t>
      </w:r>
      <w:r w:rsidR="00791878">
        <w:rPr>
          <w:rFonts w:ascii="Arial" w:hAnsi="Arial" w:cs="Arial"/>
          <w:sz w:val="20"/>
          <w:szCs w:val="20"/>
        </w:rPr>
        <w:t xml:space="preserve"> been adapted from books.</w:t>
      </w:r>
      <w:ins w:id="97" w:author="Naim Panjwani" w:date="2019-01-20T18:47:00Z">
        <w:r w:rsidR="00E34BDF">
          <w:rPr>
            <w:rFonts w:ascii="Arial" w:hAnsi="Arial" w:cs="Arial"/>
            <w:sz w:val="20"/>
            <w:szCs w:val="20"/>
          </w:rPr>
          <w:t xml:space="preserve"> We found </w:t>
        </w:r>
      </w:ins>
      <w:ins w:id="98" w:author="Naim Panjwani" w:date="2019-01-20T18:48:00Z">
        <w:r w:rsidR="00E34BDF">
          <w:rPr>
            <w:rFonts w:ascii="Arial" w:hAnsi="Arial" w:cs="Arial"/>
            <w:sz w:val="20"/>
            <w:szCs w:val="20"/>
          </w:rPr>
          <w:t xml:space="preserve">237 </w:t>
        </w:r>
        <w:r w:rsidR="00DD1CCE">
          <w:rPr>
            <w:rFonts w:ascii="Arial" w:hAnsi="Arial" w:cs="Arial"/>
            <w:sz w:val="20"/>
            <w:szCs w:val="20"/>
          </w:rPr>
          <w:t xml:space="preserve">science fiction </w:t>
        </w:r>
        <w:r w:rsidR="00E34BDF">
          <w:rPr>
            <w:rFonts w:ascii="Arial" w:hAnsi="Arial" w:cs="Arial"/>
            <w:sz w:val="20"/>
            <w:szCs w:val="20"/>
          </w:rPr>
          <w:t>movie titles</w:t>
        </w:r>
        <w:r w:rsidR="00DD1CCE">
          <w:rPr>
            <w:rFonts w:ascii="Arial" w:hAnsi="Arial" w:cs="Arial"/>
            <w:sz w:val="20"/>
            <w:szCs w:val="20"/>
          </w:rPr>
          <w:t xml:space="preserve"> that have been adapted from books.</w:t>
        </w:r>
      </w:ins>
      <w:r w:rsidR="00791878">
        <w:rPr>
          <w:rFonts w:ascii="Arial" w:hAnsi="Arial" w:cs="Arial"/>
          <w:sz w:val="20"/>
          <w:szCs w:val="20"/>
        </w:rPr>
        <w:t xml:space="preserve"> </w:t>
      </w:r>
      <w:r w:rsidRPr="00C44855">
        <w:rPr>
          <w:rFonts w:ascii="Arial" w:hAnsi="Arial" w:cs="Arial"/>
          <w:sz w:val="20"/>
          <w:szCs w:val="20"/>
        </w:rPr>
        <w:t xml:space="preserve">These film titles </w:t>
      </w:r>
      <w:del w:id="99" w:author="Naim Panjwani" w:date="2019-01-20T18:48:00Z">
        <w:r w:rsidR="00791878" w:rsidDel="00702BAB">
          <w:rPr>
            <w:rFonts w:ascii="Arial" w:hAnsi="Arial" w:cs="Arial"/>
            <w:sz w:val="20"/>
            <w:szCs w:val="20"/>
          </w:rPr>
          <w:delText>are</w:delText>
        </w:r>
        <w:r w:rsidRPr="00C44855" w:rsidDel="00702BAB">
          <w:rPr>
            <w:rFonts w:ascii="Arial" w:hAnsi="Arial" w:cs="Arial"/>
            <w:sz w:val="20"/>
            <w:szCs w:val="20"/>
          </w:rPr>
          <w:delText xml:space="preserve"> </w:delText>
        </w:r>
      </w:del>
      <w:ins w:id="100" w:author="Naim Panjwani" w:date="2019-01-20T18:48:00Z">
        <w:r w:rsidR="00702BAB">
          <w:rPr>
            <w:rFonts w:ascii="Arial" w:hAnsi="Arial" w:cs="Arial"/>
            <w:sz w:val="20"/>
            <w:szCs w:val="20"/>
          </w:rPr>
          <w:t>were</w:t>
        </w:r>
        <w:r w:rsidR="00702BAB" w:rsidRPr="00C44855">
          <w:rPr>
            <w:rFonts w:ascii="Arial" w:hAnsi="Arial" w:cs="Arial"/>
            <w:sz w:val="20"/>
            <w:szCs w:val="20"/>
          </w:rPr>
          <w:t xml:space="preserve"> </w:t>
        </w:r>
      </w:ins>
      <w:r w:rsidRPr="00C44855">
        <w:rPr>
          <w:rFonts w:ascii="Arial" w:hAnsi="Arial" w:cs="Arial"/>
          <w:sz w:val="20"/>
          <w:szCs w:val="20"/>
        </w:rPr>
        <w:t xml:space="preserve">then queried on the </w:t>
      </w:r>
      <w:proofErr w:type="spellStart"/>
      <w:r w:rsidRPr="00C44855">
        <w:rPr>
          <w:rFonts w:ascii="Arial" w:hAnsi="Arial" w:cs="Arial"/>
          <w:sz w:val="20"/>
          <w:szCs w:val="20"/>
        </w:rPr>
        <w:t>OMDb</w:t>
      </w:r>
      <w:proofErr w:type="spellEnd"/>
      <w:r w:rsidRPr="00C44855">
        <w:rPr>
          <w:rFonts w:ascii="Arial" w:hAnsi="Arial" w:cs="Arial"/>
          <w:sz w:val="20"/>
          <w:szCs w:val="20"/>
        </w:rPr>
        <w:t xml:space="preserve"> API database to obtain IMDB</w:t>
      </w:r>
      <w:r w:rsidR="00B41640">
        <w:rPr>
          <w:rFonts w:ascii="Arial" w:hAnsi="Arial" w:cs="Arial"/>
          <w:sz w:val="20"/>
          <w:szCs w:val="20"/>
        </w:rPr>
        <w:t>/</w:t>
      </w:r>
      <w:r w:rsidRPr="00C44855">
        <w:rPr>
          <w:rFonts w:ascii="Arial" w:hAnsi="Arial" w:cs="Arial"/>
          <w:sz w:val="20"/>
          <w:szCs w:val="20"/>
        </w:rPr>
        <w:t xml:space="preserve"> rotten tomatoes ratings</w:t>
      </w:r>
      <w:r w:rsidR="00B41640">
        <w:rPr>
          <w:rFonts w:ascii="Arial" w:hAnsi="Arial" w:cs="Arial"/>
          <w:sz w:val="20"/>
          <w:szCs w:val="20"/>
        </w:rPr>
        <w:t xml:space="preserve"> and box-office revenue.</w:t>
      </w:r>
      <w:r w:rsidRPr="00C44855">
        <w:rPr>
          <w:rFonts w:ascii="Arial" w:hAnsi="Arial" w:cs="Arial"/>
          <w:sz w:val="20"/>
          <w:szCs w:val="20"/>
        </w:rPr>
        <w:t xml:space="preserve"> </w:t>
      </w:r>
    </w:p>
    <w:p w14:paraId="73594A2D" w14:textId="414F7B0C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book ratings, we scraped </w:t>
      </w:r>
      <w:r w:rsidR="00B41640">
        <w:rPr>
          <w:rFonts w:ascii="Arial" w:hAnsi="Arial" w:cs="Arial"/>
          <w:sz w:val="20"/>
          <w:szCs w:val="20"/>
        </w:rPr>
        <w:t>Goodreads</w:t>
      </w:r>
      <w:r w:rsidR="00124786" w:rsidRPr="00C44855">
        <w:rPr>
          <w:rFonts w:ascii="Arial" w:hAnsi="Arial" w:cs="Arial"/>
          <w:sz w:val="20"/>
          <w:szCs w:val="20"/>
        </w:rPr>
        <w:t xml:space="preserve"> for the list of book titles of </w:t>
      </w:r>
      <w:r w:rsidR="00021214" w:rsidRPr="00C44855">
        <w:rPr>
          <w:rFonts w:ascii="Arial" w:hAnsi="Arial" w:cs="Arial"/>
          <w:sz w:val="20"/>
          <w:szCs w:val="20"/>
        </w:rPr>
        <w:t>interest and</w:t>
      </w:r>
      <w:r w:rsidR="00124786" w:rsidRPr="00C44855">
        <w:rPr>
          <w:rFonts w:ascii="Arial" w:hAnsi="Arial" w:cs="Arial"/>
          <w:sz w:val="20"/>
          <w:szCs w:val="20"/>
        </w:rPr>
        <w:t xml:space="preserve"> obtained the average user ratings for these books.</w:t>
      </w:r>
    </w:p>
    <w:p w14:paraId="4CAB0CBA" w14:textId="40384B97" w:rsidR="006075FA" w:rsidRDefault="006075FA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the instances where one book </w:t>
      </w:r>
      <w:r w:rsidR="001302E4" w:rsidRPr="00C44855">
        <w:rPr>
          <w:rFonts w:ascii="Arial" w:hAnsi="Arial" w:cs="Arial"/>
          <w:sz w:val="20"/>
          <w:szCs w:val="20"/>
        </w:rPr>
        <w:t>was</w:t>
      </w:r>
      <w:r w:rsidRPr="00C44855">
        <w:rPr>
          <w:rFonts w:ascii="Arial" w:hAnsi="Arial" w:cs="Arial"/>
          <w:sz w:val="20"/>
          <w:szCs w:val="20"/>
        </w:rPr>
        <w:t xml:space="preserve"> made into more than one version of a movie (</w:t>
      </w:r>
      <w:r w:rsidR="00021214" w:rsidRPr="00C44855">
        <w:rPr>
          <w:rFonts w:ascii="Arial" w:hAnsi="Arial" w:cs="Arial"/>
          <w:sz w:val="20"/>
          <w:szCs w:val="20"/>
        </w:rPr>
        <w:t>e.g.</w:t>
      </w:r>
      <w:r w:rsidRPr="00C44855">
        <w:rPr>
          <w:rFonts w:ascii="Arial" w:hAnsi="Arial" w:cs="Arial"/>
          <w:sz w:val="20"/>
          <w:szCs w:val="20"/>
        </w:rPr>
        <w:t xml:space="preserve"> one in the 80s and one more recently), we focus</w:t>
      </w:r>
      <w:r w:rsidR="001302E4" w:rsidRPr="00C44855">
        <w:rPr>
          <w:rFonts w:ascii="Arial" w:hAnsi="Arial" w:cs="Arial"/>
          <w:sz w:val="20"/>
          <w:szCs w:val="20"/>
        </w:rPr>
        <w:t>ed</w:t>
      </w:r>
      <w:r w:rsidRPr="00C44855">
        <w:rPr>
          <w:rFonts w:ascii="Arial" w:hAnsi="Arial" w:cs="Arial"/>
          <w:sz w:val="20"/>
          <w:szCs w:val="20"/>
        </w:rPr>
        <w:t xml:space="preserve"> on the most recent </w:t>
      </w:r>
      <w:r w:rsidR="0051647D" w:rsidRPr="00C44855">
        <w:rPr>
          <w:rFonts w:ascii="Arial" w:hAnsi="Arial" w:cs="Arial"/>
          <w:sz w:val="20"/>
          <w:szCs w:val="20"/>
        </w:rPr>
        <w:t>film</w:t>
      </w:r>
      <w:r w:rsidRPr="00C44855">
        <w:rPr>
          <w:rFonts w:ascii="Arial" w:hAnsi="Arial" w:cs="Arial"/>
          <w:sz w:val="20"/>
          <w:szCs w:val="20"/>
        </w:rPr>
        <w:t xml:space="preserve">. </w:t>
      </w:r>
    </w:p>
    <w:p w14:paraId="4AB8BFEA" w14:textId="07CFB32F" w:rsidR="00192CFA" w:rsidRDefault="00E411B5">
      <w:pPr>
        <w:rPr>
          <w:rFonts w:ascii="Arial" w:hAnsi="Arial" w:cs="Arial"/>
          <w:sz w:val="20"/>
          <w:szCs w:val="20"/>
        </w:rPr>
      </w:pPr>
      <w:ins w:id="101" w:author="Naim Panjwani" w:date="2019-01-20T18:12:00Z">
        <w:r>
          <w:rPr>
            <w:rFonts w:ascii="Arial" w:hAnsi="Arial" w:cs="Arial"/>
            <w:sz w:val="20"/>
            <w:szCs w:val="20"/>
          </w:rPr>
          <w:t xml:space="preserve">A more </w:t>
        </w:r>
      </w:ins>
      <w:ins w:id="102" w:author="Naim Panjwani" w:date="2019-01-20T18:15:00Z">
        <w:r>
          <w:rPr>
            <w:rFonts w:ascii="Arial" w:hAnsi="Arial" w:cs="Arial"/>
            <w:sz w:val="20"/>
            <w:szCs w:val="20"/>
          </w:rPr>
          <w:t>concise explanation with the links to all the pyth</w:t>
        </w:r>
      </w:ins>
      <w:ins w:id="103" w:author="Naim Panjwani" w:date="2019-01-20T18:16:00Z">
        <w:r>
          <w:rPr>
            <w:rFonts w:ascii="Arial" w:hAnsi="Arial" w:cs="Arial"/>
            <w:sz w:val="20"/>
            <w:szCs w:val="20"/>
          </w:rPr>
          <w:t>on code</w:t>
        </w:r>
      </w:ins>
      <w:ins w:id="104" w:author="Naim Panjwani" w:date="2019-01-20T18:13:00Z">
        <w:r>
          <w:rPr>
            <w:rFonts w:ascii="Arial" w:hAnsi="Arial" w:cs="Arial"/>
            <w:sz w:val="20"/>
            <w:szCs w:val="20"/>
          </w:rPr>
          <w:t xml:space="preserve"> is available on the GitHub README.md (</w:t>
        </w:r>
      </w:ins>
      <w:ins w:id="105" w:author="Naim Panjwani" w:date="2019-01-20T18:16:00Z"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HYPERLINK "</w:instrText>
        </w:r>
      </w:ins>
      <w:ins w:id="106" w:author="Naim Panjwani" w:date="2019-01-20T18:13:00Z">
        <w:r w:rsidRPr="00E411B5">
          <w:rPr>
            <w:rFonts w:ascii="Arial" w:hAnsi="Arial" w:cs="Arial"/>
            <w:sz w:val="20"/>
            <w:szCs w:val="20"/>
          </w:rPr>
          <w:instrText>https://github.com/naim-panjwani/books_and_films</w:instrText>
        </w:r>
      </w:ins>
      <w:ins w:id="107" w:author="Naim Panjwani" w:date="2019-01-20T18:16:00Z">
        <w:r>
          <w:rPr>
            <w:rFonts w:ascii="Arial" w:hAnsi="Arial" w:cs="Arial"/>
            <w:sz w:val="20"/>
            <w:szCs w:val="20"/>
          </w:rPr>
          <w:instrText xml:space="preserve">"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</w:ins>
      <w:ins w:id="108" w:author="Naim Panjwani" w:date="2019-01-20T18:13:00Z">
        <w:r w:rsidRPr="00351514">
          <w:rPr>
            <w:rStyle w:val="Hyperlink"/>
            <w:rFonts w:ascii="Arial" w:hAnsi="Arial" w:cs="Arial"/>
            <w:sz w:val="20"/>
            <w:szCs w:val="20"/>
          </w:rPr>
          <w:t>https://github.com/naim-panjwani/books_and_films</w:t>
        </w:r>
      </w:ins>
      <w:ins w:id="109" w:author="Naim Panjwani" w:date="2019-01-20T18:16:00Z">
        <w:r>
          <w:rPr>
            <w:rFonts w:ascii="Arial" w:hAnsi="Arial" w:cs="Arial"/>
            <w:sz w:val="20"/>
            <w:szCs w:val="20"/>
          </w:rPr>
          <w:fldChar w:fldCharType="end"/>
        </w:r>
      </w:ins>
      <w:ins w:id="110" w:author="Naim Panjwani" w:date="2019-01-20T18:13:00Z">
        <w:r>
          <w:rPr>
            <w:rFonts w:ascii="Arial" w:hAnsi="Arial" w:cs="Arial"/>
            <w:sz w:val="20"/>
            <w:szCs w:val="20"/>
          </w:rPr>
          <w:t>)</w:t>
        </w:r>
      </w:ins>
      <w:ins w:id="111" w:author="Naim Panjwani" w:date="2019-01-20T18:16:00Z">
        <w:r>
          <w:rPr>
            <w:rFonts w:ascii="Arial" w:hAnsi="Arial" w:cs="Arial"/>
            <w:sz w:val="20"/>
            <w:szCs w:val="20"/>
          </w:rPr>
          <w:t>. Highlights of some of the code is given below.</w:t>
        </w:r>
      </w:ins>
    </w:p>
    <w:p w14:paraId="0C36027B" w14:textId="77777777" w:rsidR="00E411B5" w:rsidRDefault="00E411B5">
      <w:pPr>
        <w:rPr>
          <w:ins w:id="112" w:author="Naim Panjwani" w:date="2019-01-20T18:13:00Z"/>
          <w:rFonts w:ascii="Arial" w:hAnsi="Arial" w:cs="Arial"/>
          <w:b/>
          <w:sz w:val="20"/>
          <w:szCs w:val="20"/>
        </w:rPr>
      </w:pPr>
    </w:p>
    <w:p w14:paraId="2899188F" w14:textId="79855C62" w:rsidR="00192CFA" w:rsidRDefault="00192CFA" w:rsidP="00E411B5">
      <w:pPr>
        <w:pStyle w:val="Heading4"/>
        <w:pPrChange w:id="113" w:author="Naim Panjwani" w:date="2019-01-20T18:14:00Z">
          <w:pPr/>
        </w:pPrChange>
      </w:pPr>
      <w:r w:rsidRPr="00192CFA">
        <w:t>Extract</w:t>
      </w:r>
      <w:r>
        <w:t>:</w:t>
      </w:r>
    </w:p>
    <w:p w14:paraId="14C34B7D" w14:textId="04EDD019" w:rsidR="00192CFA" w:rsidRPr="00192CFA" w:rsidRDefault="00192C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1: </w:t>
      </w:r>
      <w:r w:rsidRPr="00192CFA">
        <w:rPr>
          <w:rFonts w:ascii="Arial" w:hAnsi="Arial" w:cs="Arial"/>
          <w:sz w:val="20"/>
          <w:szCs w:val="20"/>
        </w:rPr>
        <w:t>Scrapping of Wikipedia to get the list of movies based on books</w:t>
      </w:r>
      <w:r>
        <w:rPr>
          <w:rFonts w:ascii="Arial" w:hAnsi="Arial" w:cs="Arial"/>
          <w:sz w:val="20"/>
          <w:szCs w:val="20"/>
        </w:rPr>
        <w:t>:</w:t>
      </w:r>
    </w:p>
    <w:p w14:paraId="464D7E3F" w14:textId="603B5AC1" w:rsidR="00903DCD" w:rsidRPr="00C44855" w:rsidRDefault="00160641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01593F9" wp14:editId="6D33CA27">
            <wp:extent cx="5376672" cy="21885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21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A9D9" w14:textId="77777777" w:rsidR="00192CFA" w:rsidRDefault="00192CFA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00DBD6AD" w14:textId="09E54E8F" w:rsidR="00192CFA" w:rsidRDefault="00192CFA" w:rsidP="00903DCD">
      <w:pPr>
        <w:rPr>
          <w:rFonts w:ascii="Arial" w:hAnsi="Arial" w:cs="Arial"/>
          <w:sz w:val="20"/>
          <w:szCs w:val="20"/>
        </w:rPr>
      </w:pPr>
      <w:r w:rsidRPr="00192CFA">
        <w:rPr>
          <w:rFonts w:ascii="Arial" w:hAnsi="Arial" w:cs="Arial"/>
          <w:sz w:val="20"/>
          <w:szCs w:val="20"/>
        </w:rPr>
        <w:t xml:space="preserve">Step 2: Querying the </w:t>
      </w:r>
      <w:r w:rsidR="00F438C6">
        <w:rPr>
          <w:rFonts w:ascii="Arial" w:hAnsi="Arial" w:cs="Arial"/>
          <w:sz w:val="20"/>
          <w:szCs w:val="20"/>
        </w:rPr>
        <w:t>movie titles from Goodreads to get the corresponding books and their reader ratings:</w:t>
      </w:r>
    </w:p>
    <w:p w14:paraId="3D03854A" w14:textId="7B4A5276" w:rsidR="00F438C6" w:rsidRPr="00192CFA" w:rsidRDefault="00F438C6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4A710D" wp14:editId="595851FB">
            <wp:extent cx="5376672" cy="2040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20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DC33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24C00858" w14:textId="77777777" w:rsidR="00891A0C" w:rsidDel="008F1DAF" w:rsidRDefault="00891A0C" w:rsidP="00903DCD">
      <w:pPr>
        <w:rPr>
          <w:del w:id="114" w:author="Naim Panjwani" w:date="2019-01-20T17:48:00Z"/>
          <w:rFonts w:ascii="Arial" w:hAnsi="Arial" w:cs="Arial"/>
          <w:sz w:val="20"/>
          <w:szCs w:val="20"/>
        </w:rPr>
      </w:pPr>
    </w:p>
    <w:p w14:paraId="65D9CF95" w14:textId="77777777" w:rsidR="00891A0C" w:rsidDel="008F1DAF" w:rsidRDefault="00891A0C" w:rsidP="00903DCD">
      <w:pPr>
        <w:rPr>
          <w:del w:id="115" w:author="Naim Panjwani" w:date="2019-01-20T17:48:00Z"/>
          <w:rFonts w:ascii="Arial" w:hAnsi="Arial" w:cs="Arial"/>
          <w:sz w:val="20"/>
          <w:szCs w:val="20"/>
        </w:rPr>
      </w:pPr>
    </w:p>
    <w:p w14:paraId="6832C81B" w14:textId="2C4DF602" w:rsidR="00891A0C" w:rsidDel="008F1DAF" w:rsidRDefault="00891A0C" w:rsidP="00903DCD">
      <w:pPr>
        <w:rPr>
          <w:del w:id="116" w:author="Naim Panjwani" w:date="2019-01-20T17:48:00Z"/>
          <w:rFonts w:ascii="Arial" w:hAnsi="Arial" w:cs="Arial"/>
          <w:sz w:val="20"/>
          <w:szCs w:val="20"/>
        </w:rPr>
      </w:pPr>
    </w:p>
    <w:p w14:paraId="45E36CD0" w14:textId="493DD7DF" w:rsidR="007A038D" w:rsidDel="008F1DAF" w:rsidRDefault="007A038D" w:rsidP="00903DCD">
      <w:pPr>
        <w:rPr>
          <w:del w:id="117" w:author="Naim Panjwani" w:date="2019-01-20T17:48:00Z"/>
          <w:rFonts w:ascii="Arial" w:hAnsi="Arial" w:cs="Arial"/>
          <w:sz w:val="20"/>
          <w:szCs w:val="20"/>
        </w:rPr>
      </w:pPr>
    </w:p>
    <w:p w14:paraId="648F5D9A" w14:textId="77777777" w:rsidR="00683728" w:rsidDel="008F1DAF" w:rsidRDefault="00683728" w:rsidP="00903DCD">
      <w:pPr>
        <w:rPr>
          <w:del w:id="118" w:author="Naim Panjwani" w:date="2019-01-20T17:48:00Z"/>
          <w:rFonts w:ascii="Arial" w:hAnsi="Arial" w:cs="Arial"/>
          <w:sz w:val="20"/>
          <w:szCs w:val="20"/>
        </w:rPr>
      </w:pPr>
    </w:p>
    <w:p w14:paraId="7B9F3F01" w14:textId="77777777" w:rsidR="00891A0C" w:rsidDel="008F1DAF" w:rsidRDefault="00891A0C" w:rsidP="00903DCD">
      <w:pPr>
        <w:rPr>
          <w:del w:id="119" w:author="Naim Panjwani" w:date="2019-01-20T17:48:00Z"/>
          <w:rFonts w:ascii="Arial" w:hAnsi="Arial" w:cs="Arial"/>
          <w:sz w:val="20"/>
          <w:szCs w:val="20"/>
        </w:rPr>
      </w:pPr>
    </w:p>
    <w:p w14:paraId="59BF0DB3" w14:textId="470F5196" w:rsidR="00192CFA" w:rsidRDefault="0041118A" w:rsidP="00903DCD">
      <w:pPr>
        <w:rPr>
          <w:rFonts w:ascii="Arial" w:hAnsi="Arial" w:cs="Arial"/>
          <w:sz w:val="20"/>
          <w:szCs w:val="20"/>
        </w:rPr>
      </w:pPr>
      <w:r w:rsidRPr="005D7E1B">
        <w:rPr>
          <w:rFonts w:ascii="Arial" w:hAnsi="Arial" w:cs="Arial"/>
          <w:sz w:val="20"/>
          <w:szCs w:val="20"/>
        </w:rPr>
        <w:t xml:space="preserve">Step 3: </w:t>
      </w:r>
      <w:r w:rsidR="005D7E1B">
        <w:rPr>
          <w:rFonts w:ascii="Arial" w:hAnsi="Arial" w:cs="Arial"/>
          <w:sz w:val="20"/>
          <w:szCs w:val="20"/>
        </w:rPr>
        <w:t>Querying the movies f</w:t>
      </w:r>
      <w:ins w:id="120" w:author="Naim Panjwani" w:date="2019-01-20T17:49:00Z">
        <w:r w:rsidR="008F1DAF">
          <w:rPr>
            <w:rFonts w:ascii="Arial" w:hAnsi="Arial" w:cs="Arial"/>
            <w:sz w:val="20"/>
            <w:szCs w:val="20"/>
          </w:rPr>
          <w:t>ro</w:t>
        </w:r>
      </w:ins>
      <w:del w:id="121" w:author="Naim Panjwani" w:date="2019-01-20T17:49:00Z">
        <w:r w:rsidR="005D7E1B" w:rsidDel="008F1DAF">
          <w:rPr>
            <w:rFonts w:ascii="Arial" w:hAnsi="Arial" w:cs="Arial"/>
            <w:sz w:val="20"/>
            <w:szCs w:val="20"/>
          </w:rPr>
          <w:delText>or</w:delText>
        </w:r>
      </w:del>
      <w:r w:rsidR="005D7E1B">
        <w:rPr>
          <w:rFonts w:ascii="Arial" w:hAnsi="Arial" w:cs="Arial"/>
          <w:sz w:val="20"/>
          <w:szCs w:val="20"/>
        </w:rPr>
        <w:t xml:space="preserve">m </w:t>
      </w:r>
      <w:proofErr w:type="spellStart"/>
      <w:r w:rsidR="005D7E1B">
        <w:rPr>
          <w:rFonts w:ascii="Arial" w:hAnsi="Arial" w:cs="Arial"/>
          <w:sz w:val="20"/>
          <w:szCs w:val="20"/>
        </w:rPr>
        <w:t>OMD</w:t>
      </w:r>
      <w:ins w:id="122" w:author="Naim Panjwani" w:date="2019-01-20T17:49:00Z">
        <w:r w:rsidR="008F1DAF">
          <w:rPr>
            <w:rFonts w:ascii="Arial" w:hAnsi="Arial" w:cs="Arial"/>
            <w:sz w:val="20"/>
            <w:szCs w:val="20"/>
          </w:rPr>
          <w:t>b</w:t>
        </w:r>
      </w:ins>
      <w:proofErr w:type="spellEnd"/>
      <w:del w:id="123" w:author="Naim Panjwani" w:date="2019-01-20T17:49:00Z">
        <w:r w:rsidR="005D7E1B" w:rsidDel="008F1DAF">
          <w:rPr>
            <w:rFonts w:ascii="Arial" w:hAnsi="Arial" w:cs="Arial"/>
            <w:sz w:val="20"/>
            <w:szCs w:val="20"/>
          </w:rPr>
          <w:delText>B</w:delText>
        </w:r>
      </w:del>
      <w:r w:rsidR="005D7E1B">
        <w:rPr>
          <w:rFonts w:ascii="Arial" w:hAnsi="Arial" w:cs="Arial"/>
          <w:sz w:val="20"/>
          <w:szCs w:val="20"/>
        </w:rPr>
        <w:t xml:space="preserve"> to get the viewer ratings and box-office revenue:</w:t>
      </w:r>
    </w:p>
    <w:p w14:paraId="4141039C" w14:textId="7EBAD859" w:rsidR="00891A0C" w:rsidRDefault="00891A0C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0ABAAD" wp14:editId="509F4801">
            <wp:extent cx="5379720" cy="363418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374" cy="36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631F" w14:textId="561105F9" w:rsidR="005D7E1B" w:rsidRDefault="005D7E1B" w:rsidP="00E411B5">
      <w:pPr>
        <w:pStyle w:val="Heading4"/>
        <w:pPrChange w:id="124" w:author="Naim Panjwani" w:date="2019-01-20T18:14:00Z">
          <w:pPr/>
        </w:pPrChange>
      </w:pPr>
      <w:r w:rsidRPr="005D7E1B">
        <w:t>Transform</w:t>
      </w:r>
    </w:p>
    <w:p w14:paraId="661EF47A" w14:textId="624E07EA" w:rsidR="00A55DEB" w:rsidRDefault="00A55DEB" w:rsidP="00903DCD">
      <w:pPr>
        <w:rPr>
          <w:rFonts w:ascii="Arial" w:hAnsi="Arial" w:cs="Arial"/>
          <w:sz w:val="20"/>
          <w:szCs w:val="20"/>
        </w:rPr>
      </w:pPr>
      <w:r w:rsidRPr="00A55DEB">
        <w:rPr>
          <w:rFonts w:ascii="Arial" w:hAnsi="Arial" w:cs="Arial"/>
          <w:sz w:val="20"/>
          <w:szCs w:val="20"/>
        </w:rPr>
        <w:t>Step 1:</w:t>
      </w:r>
      <w:r>
        <w:rPr>
          <w:rFonts w:ascii="Arial" w:hAnsi="Arial" w:cs="Arial"/>
          <w:sz w:val="20"/>
          <w:szCs w:val="20"/>
        </w:rPr>
        <w:t xml:space="preserve"> Combine the data</w:t>
      </w:r>
      <w:r w:rsidR="001A3041">
        <w:rPr>
          <w:rFonts w:ascii="Arial" w:hAnsi="Arial" w:cs="Arial"/>
          <w:sz w:val="20"/>
          <w:szCs w:val="20"/>
        </w:rPr>
        <w:t xml:space="preserve"> from different sources into one</w:t>
      </w:r>
    </w:p>
    <w:p w14:paraId="6692855B" w14:textId="757D5825" w:rsidR="0055059F" w:rsidRDefault="008842E1" w:rsidP="00903DCD">
      <w:pPr>
        <w:rPr>
          <w:rFonts w:ascii="Arial" w:hAnsi="Arial" w:cs="Arial"/>
          <w:sz w:val="20"/>
          <w:szCs w:val="20"/>
        </w:rPr>
      </w:pPr>
      <w:del w:id="125" w:author="Naim Panjwani" w:date="2019-01-20T17:52:00Z">
        <w:r w:rsidDel="008F1DAF">
          <w:rPr>
            <w:noProof/>
          </w:rPr>
          <w:lastRenderedPageBreak/>
          <w:drawing>
            <wp:inline distT="0" distB="0" distL="0" distR="0" wp14:anchorId="18984014" wp14:editId="4017D615">
              <wp:extent cx="5376672" cy="2551621"/>
              <wp:effectExtent l="0" t="0" r="0" b="127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76672" cy="25516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26" w:author="Naim Panjwani" w:date="2019-01-20T17:52:00Z">
        <w:r w:rsidR="008F1DAF" w:rsidRPr="008F1DAF">
          <w:rPr>
            <w:noProof/>
          </w:rPr>
          <w:t xml:space="preserve"> </w:t>
        </w:r>
        <w:r w:rsidR="008F1DAF">
          <w:rPr>
            <w:noProof/>
          </w:rPr>
          <w:drawing>
            <wp:inline distT="0" distB="0" distL="0" distR="0" wp14:anchorId="4D564FE9" wp14:editId="12BD788A">
              <wp:extent cx="5943600" cy="6006465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0064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C0AA3A" w14:textId="4619D117" w:rsidR="008842E1" w:rsidDel="00E411B5" w:rsidRDefault="008842E1" w:rsidP="00903DCD">
      <w:pPr>
        <w:rPr>
          <w:del w:id="127" w:author="Naim Panjwani" w:date="2019-01-20T18:17:00Z"/>
          <w:rFonts w:ascii="Arial" w:hAnsi="Arial" w:cs="Arial"/>
          <w:sz w:val="20"/>
          <w:szCs w:val="20"/>
        </w:rPr>
      </w:pPr>
    </w:p>
    <w:p w14:paraId="7D905851" w14:textId="67772FFA" w:rsidR="00683728" w:rsidDel="00E411B5" w:rsidRDefault="00683728" w:rsidP="00903DCD">
      <w:pPr>
        <w:rPr>
          <w:del w:id="128" w:author="Naim Panjwani" w:date="2019-01-20T18:17:00Z"/>
          <w:rFonts w:ascii="Arial" w:hAnsi="Arial" w:cs="Arial"/>
          <w:sz w:val="20"/>
          <w:szCs w:val="20"/>
        </w:rPr>
      </w:pPr>
    </w:p>
    <w:p w14:paraId="7A5BE88C" w14:textId="77777777" w:rsidR="00683728" w:rsidRDefault="00683728" w:rsidP="00903DCD">
      <w:pPr>
        <w:rPr>
          <w:rFonts w:ascii="Arial" w:hAnsi="Arial" w:cs="Arial"/>
          <w:sz w:val="20"/>
          <w:szCs w:val="20"/>
        </w:rPr>
      </w:pPr>
    </w:p>
    <w:p w14:paraId="158BC67E" w14:textId="5AC46BBC" w:rsidR="001A3041" w:rsidRDefault="001A304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2: </w:t>
      </w:r>
      <w:r w:rsidR="00632E90">
        <w:rPr>
          <w:rFonts w:ascii="Arial" w:hAnsi="Arial" w:cs="Arial"/>
          <w:sz w:val="20"/>
          <w:szCs w:val="20"/>
        </w:rPr>
        <w:t>Run linear regression and plot various parameters</w:t>
      </w:r>
    </w:p>
    <w:p w14:paraId="3C65E37D" w14:textId="4692738D" w:rsidR="00632E90" w:rsidRDefault="008F1DAF" w:rsidP="00903DCD">
      <w:pPr>
        <w:rPr>
          <w:rFonts w:ascii="Arial" w:hAnsi="Arial" w:cs="Arial"/>
          <w:sz w:val="20"/>
          <w:szCs w:val="20"/>
        </w:rPr>
      </w:pPr>
      <w:ins w:id="129" w:author="Naim Panjwani" w:date="2019-01-20T17:54:00Z">
        <w:r>
          <w:rPr>
            <w:noProof/>
          </w:rPr>
          <w:lastRenderedPageBreak/>
          <w:drawing>
            <wp:inline distT="0" distB="0" distL="0" distR="0" wp14:anchorId="7B67C0F0" wp14:editId="794E958F">
              <wp:extent cx="5943600" cy="2531110"/>
              <wp:effectExtent l="0" t="0" r="0" b="254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5311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30" w:author="Naim Panjwani" w:date="2019-01-20T17:53:00Z">
        <w:r w:rsidR="00632E90" w:rsidDel="008F1DAF">
          <w:rPr>
            <w:noProof/>
          </w:rPr>
          <w:drawing>
            <wp:inline distT="0" distB="0" distL="0" distR="0" wp14:anchorId="14C96C62" wp14:editId="769BF630">
              <wp:extent cx="5376672" cy="2309212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76672" cy="23092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17E903F" w14:textId="0D113B42" w:rsidR="00C7081D" w:rsidRDefault="008842E1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556C5CF" wp14:editId="4BDE20A5">
            <wp:extent cx="3479814" cy="231343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14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43B0" w14:textId="239732E2" w:rsidR="008842E1" w:rsidRDefault="008842E1" w:rsidP="00903DCD">
      <w:pPr>
        <w:rPr>
          <w:rFonts w:ascii="Arial" w:hAnsi="Arial" w:cs="Arial"/>
          <w:sz w:val="20"/>
          <w:szCs w:val="20"/>
        </w:rPr>
      </w:pPr>
    </w:p>
    <w:p w14:paraId="462EA676" w14:textId="1A76A1A4" w:rsidR="001A3041" w:rsidRDefault="001A3041" w:rsidP="00E411B5">
      <w:pPr>
        <w:pStyle w:val="Heading4"/>
        <w:pPrChange w:id="131" w:author="Naim Panjwani" w:date="2019-01-20T18:14:00Z">
          <w:pPr/>
        </w:pPrChange>
      </w:pPr>
      <w:r w:rsidRPr="00992413">
        <w:t>Load</w:t>
      </w:r>
    </w:p>
    <w:p w14:paraId="5423E1E0" w14:textId="66428D7D" w:rsidR="00992413" w:rsidRPr="00992413" w:rsidRDefault="00992413" w:rsidP="00903DCD">
      <w:pPr>
        <w:rPr>
          <w:rFonts w:ascii="Arial" w:hAnsi="Arial" w:cs="Arial"/>
          <w:sz w:val="20"/>
          <w:szCs w:val="20"/>
        </w:rPr>
      </w:pPr>
      <w:r w:rsidRPr="00992413">
        <w:rPr>
          <w:rFonts w:ascii="Arial" w:hAnsi="Arial" w:cs="Arial"/>
          <w:sz w:val="20"/>
          <w:szCs w:val="20"/>
        </w:rPr>
        <w:t xml:space="preserve">Step 1: Load the final database into </w:t>
      </w:r>
      <w:r w:rsidR="00D11807">
        <w:rPr>
          <w:rFonts w:ascii="Arial" w:hAnsi="Arial" w:cs="Arial"/>
          <w:sz w:val="20"/>
          <w:szCs w:val="20"/>
        </w:rPr>
        <w:t>MongoDB</w:t>
      </w:r>
    </w:p>
    <w:p w14:paraId="1347DB68" w14:textId="6F797582" w:rsidR="001A3041" w:rsidRDefault="00EC732E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9DFA42" wp14:editId="18D9ACC0">
            <wp:extent cx="5699760" cy="1913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743" cy="19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E858" w14:textId="52B6BDB3" w:rsidR="007C5D84" w:rsidRDefault="007C5D84" w:rsidP="00903DCD">
      <w:pPr>
        <w:rPr>
          <w:rFonts w:ascii="Arial" w:hAnsi="Arial" w:cs="Arial"/>
          <w:sz w:val="20"/>
          <w:szCs w:val="20"/>
        </w:rPr>
      </w:pPr>
    </w:p>
    <w:p w14:paraId="0BA23EB9" w14:textId="5264E67A" w:rsidR="00903DCD" w:rsidRPr="00021214" w:rsidRDefault="00EC732E" w:rsidP="00903DCD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F</w:t>
      </w:r>
      <w:r w:rsidR="00903DCD" w:rsidRPr="00021214">
        <w:rPr>
          <w:rFonts w:ascii="Arial" w:hAnsi="Arial" w:cs="Arial"/>
          <w:b/>
          <w:sz w:val="20"/>
          <w:szCs w:val="20"/>
          <w:u w:val="single"/>
        </w:rPr>
        <w:t xml:space="preserve">indings: </w:t>
      </w:r>
    </w:p>
    <w:p w14:paraId="014FF78E" w14:textId="77777777" w:rsidR="00604A66" w:rsidRDefault="00604A66" w:rsidP="00903DCD">
      <w:pPr>
        <w:rPr>
          <w:ins w:id="132" w:author="Naim Panjwani" w:date="2019-01-20T18:42:00Z"/>
          <w:rFonts w:ascii="Arial" w:hAnsi="Arial" w:cs="Arial"/>
          <w:b/>
          <w:i/>
          <w:sz w:val="20"/>
          <w:szCs w:val="20"/>
        </w:rPr>
      </w:pPr>
      <w:r>
        <w:rPr>
          <w:noProof/>
        </w:rPr>
        <w:drawing>
          <wp:inline distT="0" distB="0" distL="0" distR="0" wp14:anchorId="25F439C8" wp14:editId="393DE3BA">
            <wp:extent cx="2791460" cy="21336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5297" w14:textId="16562180" w:rsidR="00903DCD" w:rsidRPr="00EC732E" w:rsidRDefault="007C5D84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rFonts w:ascii="Arial" w:hAnsi="Arial" w:cs="Arial"/>
          <w:b/>
          <w:i/>
          <w:sz w:val="20"/>
          <w:szCs w:val="20"/>
        </w:rPr>
        <w:t xml:space="preserve">Graph 1: Book ratings vs. </w:t>
      </w:r>
      <w:ins w:id="133" w:author="Naim Panjwani" w:date="2019-01-20T18:17:00Z">
        <w:r w:rsidR="00A57D95">
          <w:rPr>
            <w:rFonts w:ascii="Arial" w:hAnsi="Arial" w:cs="Arial"/>
            <w:b/>
            <w:i/>
            <w:sz w:val="20"/>
            <w:szCs w:val="20"/>
          </w:rPr>
          <w:t>m</w:t>
        </w:r>
      </w:ins>
      <w:del w:id="134" w:author="Naim Panjwani" w:date="2019-01-20T18:17:00Z">
        <w:r w:rsidRPr="00EC732E" w:rsidDel="00A57D95">
          <w:rPr>
            <w:rFonts w:ascii="Arial" w:hAnsi="Arial" w:cs="Arial"/>
            <w:b/>
            <w:i/>
            <w:sz w:val="20"/>
            <w:szCs w:val="20"/>
          </w:rPr>
          <w:delText>M</w:delText>
        </w:r>
      </w:del>
      <w:r w:rsidRPr="00EC732E">
        <w:rPr>
          <w:rFonts w:ascii="Arial" w:hAnsi="Arial" w:cs="Arial"/>
          <w:b/>
          <w:i/>
          <w:sz w:val="20"/>
          <w:szCs w:val="20"/>
        </w:rPr>
        <w:t>ovie ratings</w:t>
      </w:r>
    </w:p>
    <w:p w14:paraId="71E92C27" w14:textId="7CF33B9E" w:rsidR="00A57D95" w:rsidRDefault="00A57D95" w:rsidP="00A57D95">
      <w:pPr>
        <w:rPr>
          <w:rFonts w:ascii="Arial" w:hAnsi="Arial" w:cs="Arial"/>
          <w:sz w:val="20"/>
          <w:szCs w:val="20"/>
        </w:rPr>
        <w:pPrChange w:id="135" w:author="Naim Panjwani" w:date="2019-01-20T18:21:00Z">
          <w:pPr/>
        </w:pPrChange>
      </w:pPr>
      <w:ins w:id="136" w:author="Naim Panjwani" w:date="2019-01-20T18:18:00Z">
        <w:r>
          <w:rPr>
            <w:rFonts w:ascii="Arial" w:hAnsi="Arial" w:cs="Arial"/>
            <w:sz w:val="20"/>
            <w:szCs w:val="20"/>
          </w:rPr>
          <w:t xml:space="preserve">The p-value given </w:t>
        </w:r>
      </w:ins>
      <w:ins w:id="137" w:author="Naim Panjwani" w:date="2019-01-20T18:19:00Z">
        <w:r>
          <w:rPr>
            <w:rFonts w:ascii="Arial" w:hAnsi="Arial" w:cs="Arial"/>
            <w:sz w:val="20"/>
            <w:szCs w:val="20"/>
          </w:rPr>
          <w:t xml:space="preserve">is a two-sided Wald test (with t-distribution) for the hypothesis that the slope is zero. </w:t>
        </w:r>
      </w:ins>
      <w:r w:rsidR="00EE0BCB">
        <w:rPr>
          <w:rFonts w:ascii="Arial" w:hAnsi="Arial" w:cs="Arial"/>
          <w:sz w:val="20"/>
          <w:szCs w:val="20"/>
        </w:rPr>
        <w:t xml:space="preserve">The p-value of </w:t>
      </w:r>
      <w:del w:id="138" w:author="Naim Panjwani" w:date="2019-01-20T18:27:00Z">
        <w:r w:rsidR="00EE0BCB" w:rsidDel="00370C67">
          <w:rPr>
            <w:rFonts w:ascii="Arial" w:hAnsi="Arial" w:cs="Arial"/>
            <w:sz w:val="20"/>
            <w:szCs w:val="20"/>
          </w:rPr>
          <w:delText xml:space="preserve">the </w:delText>
        </w:r>
      </w:del>
      <w:r w:rsidR="00EE0BCB">
        <w:rPr>
          <w:rFonts w:ascii="Arial" w:hAnsi="Arial" w:cs="Arial"/>
          <w:sz w:val="20"/>
          <w:szCs w:val="20"/>
        </w:rPr>
        <w:t xml:space="preserve">book ratings vs movie ratings is quite low, which suggests that </w:t>
      </w:r>
      <w:del w:id="139" w:author="Naim Panjwani" w:date="2019-01-20T18:22:00Z">
        <w:r w:rsidR="00EE0BCB" w:rsidDel="00A57D95">
          <w:rPr>
            <w:rFonts w:ascii="Arial" w:hAnsi="Arial" w:cs="Arial"/>
            <w:sz w:val="20"/>
            <w:szCs w:val="20"/>
          </w:rPr>
          <w:delText xml:space="preserve">there is </w:delText>
        </w:r>
        <w:r w:rsidR="00B642CD" w:rsidDel="00A57D95">
          <w:rPr>
            <w:rFonts w:ascii="Arial" w:hAnsi="Arial" w:cs="Arial"/>
            <w:sz w:val="20"/>
            <w:szCs w:val="20"/>
          </w:rPr>
          <w:delText>some correlation</w:delText>
        </w:r>
      </w:del>
      <w:ins w:id="140" w:author="Naim Panjwani" w:date="2019-01-20T18:22:00Z">
        <w:r>
          <w:rPr>
            <w:rFonts w:ascii="Arial" w:hAnsi="Arial" w:cs="Arial"/>
            <w:sz w:val="20"/>
            <w:szCs w:val="20"/>
          </w:rPr>
          <w:t>a relationship is present</w:t>
        </w:r>
      </w:ins>
      <w:r w:rsidR="00B642CD">
        <w:rPr>
          <w:rFonts w:ascii="Arial" w:hAnsi="Arial" w:cs="Arial"/>
          <w:sz w:val="20"/>
          <w:szCs w:val="20"/>
        </w:rPr>
        <w:t xml:space="preserve"> between</w:t>
      </w:r>
      <w:del w:id="141" w:author="Naim Panjwani" w:date="2019-01-20T18:22:00Z">
        <w:r w:rsidR="00B642CD" w:rsidDel="00A57D95">
          <w:rPr>
            <w:rFonts w:ascii="Arial" w:hAnsi="Arial" w:cs="Arial"/>
            <w:sz w:val="20"/>
            <w:szCs w:val="20"/>
          </w:rPr>
          <w:delText xml:space="preserve"> the</w:delText>
        </w:r>
      </w:del>
      <w:r w:rsidR="00B642CD">
        <w:rPr>
          <w:rFonts w:ascii="Arial" w:hAnsi="Arial" w:cs="Arial"/>
          <w:sz w:val="20"/>
          <w:szCs w:val="20"/>
        </w:rPr>
        <w:t xml:space="preserve"> book ratings and movie ratings.</w:t>
      </w:r>
      <w:ins w:id="142" w:author="Naim Panjwani" w:date="2019-01-20T18:20:00Z">
        <w:r>
          <w:rPr>
            <w:rFonts w:ascii="Arial" w:hAnsi="Arial" w:cs="Arial"/>
            <w:sz w:val="20"/>
            <w:szCs w:val="20"/>
          </w:rPr>
          <w:t xml:space="preserve"> The r-squared value, however, is quite low suggesting a large variance</w:t>
        </w:r>
      </w:ins>
      <w:ins w:id="143" w:author="Naim Panjwani" w:date="2019-01-20T18:21:00Z">
        <w:r>
          <w:rPr>
            <w:rFonts w:ascii="Arial" w:hAnsi="Arial" w:cs="Arial"/>
            <w:sz w:val="20"/>
            <w:szCs w:val="20"/>
          </w:rPr>
          <w:t xml:space="preserve"> between the two rating systems</w:t>
        </w:r>
      </w:ins>
      <w:ins w:id="144" w:author="Naim Panjwani" w:date="2019-01-20T18:22:00Z">
        <w:r>
          <w:rPr>
            <w:rFonts w:ascii="Arial" w:hAnsi="Arial" w:cs="Arial"/>
            <w:sz w:val="20"/>
            <w:szCs w:val="20"/>
          </w:rPr>
          <w:t>, or simply that the relationship is not exactly a linear one</w:t>
        </w:r>
      </w:ins>
      <w:ins w:id="145" w:author="Naim Panjwani" w:date="2019-01-20T18:21:00Z">
        <w:r>
          <w:rPr>
            <w:rFonts w:ascii="Arial" w:hAnsi="Arial" w:cs="Arial"/>
            <w:sz w:val="20"/>
            <w:szCs w:val="20"/>
          </w:rPr>
          <w:t xml:space="preserve">. </w:t>
        </w:r>
      </w:ins>
    </w:p>
    <w:p w14:paraId="0C8FFCAE" w14:textId="7CC4B49A" w:rsidR="00B642CD" w:rsidDel="00604A66" w:rsidRDefault="00B642CD" w:rsidP="00903DCD">
      <w:pPr>
        <w:rPr>
          <w:del w:id="146" w:author="Naim Panjwani" w:date="2019-01-20T18:42:00Z"/>
          <w:noProof/>
        </w:rPr>
      </w:pPr>
    </w:p>
    <w:p w14:paraId="3DDDD50D" w14:textId="21516BC9" w:rsidR="007C5D84" w:rsidRPr="00C44855" w:rsidDel="00604A66" w:rsidRDefault="007C5D84" w:rsidP="00903DCD">
      <w:pPr>
        <w:rPr>
          <w:del w:id="147" w:author="Naim Panjwani" w:date="2019-01-20T18:42:00Z"/>
          <w:rFonts w:ascii="Arial" w:hAnsi="Arial" w:cs="Arial"/>
          <w:sz w:val="20"/>
          <w:szCs w:val="20"/>
        </w:rPr>
      </w:pPr>
    </w:p>
    <w:p w14:paraId="217E140E" w14:textId="4BA0D0F7" w:rsidR="00EE0BCB" w:rsidDel="00604A66" w:rsidRDefault="00EE0BCB" w:rsidP="00903DCD">
      <w:pPr>
        <w:rPr>
          <w:del w:id="148" w:author="Naim Panjwani" w:date="2019-01-20T18:42:00Z"/>
          <w:rFonts w:ascii="Arial" w:hAnsi="Arial" w:cs="Arial"/>
          <w:b/>
          <w:sz w:val="20"/>
          <w:szCs w:val="20"/>
          <w:u w:val="single"/>
        </w:rPr>
      </w:pPr>
    </w:p>
    <w:p w14:paraId="70D0DBDC" w14:textId="77777777" w:rsidR="00EE0BCB" w:rsidRDefault="00EE0BCB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74295772" w14:textId="6AD9931B" w:rsidR="00EE0BCB" w:rsidRPr="00EC732E" w:rsidDel="00604A66" w:rsidRDefault="00B642CD" w:rsidP="00903DCD">
      <w:pPr>
        <w:rPr>
          <w:del w:id="149" w:author="Naim Panjwani" w:date="2019-01-20T18:43:00Z"/>
          <w:rFonts w:ascii="Arial" w:hAnsi="Arial" w:cs="Arial"/>
          <w:b/>
          <w:i/>
          <w:sz w:val="20"/>
          <w:szCs w:val="20"/>
        </w:rPr>
      </w:pPr>
      <w:del w:id="150" w:author="Naim Panjwani" w:date="2019-01-20T18:43:00Z">
        <w:r w:rsidRPr="00EC732E" w:rsidDel="00604A66">
          <w:rPr>
            <w:rFonts w:ascii="Arial" w:hAnsi="Arial" w:cs="Arial"/>
            <w:b/>
            <w:i/>
            <w:sz w:val="20"/>
            <w:szCs w:val="20"/>
          </w:rPr>
          <w:delText xml:space="preserve">Graph 2: Book ratings vs </w:delText>
        </w:r>
      </w:del>
      <w:del w:id="151" w:author="Naim Panjwani" w:date="2019-01-20T18:27:00Z">
        <w:r w:rsidRPr="00EC732E" w:rsidDel="00FB446F">
          <w:rPr>
            <w:rFonts w:ascii="Arial" w:hAnsi="Arial" w:cs="Arial"/>
            <w:b/>
            <w:i/>
            <w:sz w:val="20"/>
            <w:szCs w:val="20"/>
          </w:rPr>
          <w:delText>M</w:delText>
        </w:r>
      </w:del>
      <w:del w:id="152" w:author="Naim Panjwani" w:date="2019-01-20T18:43:00Z">
        <w:r w:rsidRPr="00EC732E" w:rsidDel="00604A66">
          <w:rPr>
            <w:rFonts w:ascii="Arial" w:hAnsi="Arial" w:cs="Arial"/>
            <w:b/>
            <w:i/>
            <w:sz w:val="20"/>
            <w:szCs w:val="20"/>
          </w:rPr>
          <w:delText>ovie revenue</w:delText>
        </w:r>
      </w:del>
    </w:p>
    <w:p w14:paraId="269C62E0" w14:textId="77777777" w:rsidR="00604A66" w:rsidRDefault="00B642CD" w:rsidP="00903DCD">
      <w:pPr>
        <w:rPr>
          <w:ins w:id="153" w:author="Naim Panjwani" w:date="2019-01-20T18:43:00Z"/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B4100A" wp14:editId="737D707D">
            <wp:extent cx="3260725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044" w14:textId="4F2C3E48" w:rsidR="00604A66" w:rsidRPr="00604A66" w:rsidRDefault="00604A66" w:rsidP="00903DCD">
      <w:pPr>
        <w:rPr>
          <w:ins w:id="154" w:author="Naim Panjwani" w:date="2019-01-20T18:43:00Z"/>
          <w:rFonts w:ascii="Arial" w:hAnsi="Arial" w:cs="Arial"/>
          <w:b/>
          <w:i/>
          <w:sz w:val="20"/>
          <w:szCs w:val="20"/>
          <w:rPrChange w:id="155" w:author="Naim Panjwani" w:date="2019-01-20T18:43:00Z">
            <w:rPr>
              <w:ins w:id="156" w:author="Naim Panjwani" w:date="2019-01-20T18:43:00Z"/>
              <w:rFonts w:ascii="Arial" w:hAnsi="Arial" w:cs="Arial"/>
              <w:sz w:val="20"/>
              <w:szCs w:val="20"/>
            </w:rPr>
          </w:rPrChange>
        </w:rPr>
      </w:pPr>
      <w:ins w:id="157" w:author="Naim Panjwani" w:date="2019-01-20T18:43:00Z">
        <w:r w:rsidRPr="00EC732E">
          <w:rPr>
            <w:rFonts w:ascii="Arial" w:hAnsi="Arial" w:cs="Arial"/>
            <w:b/>
            <w:i/>
            <w:sz w:val="20"/>
            <w:szCs w:val="20"/>
          </w:rPr>
          <w:t xml:space="preserve">Graph 2: Book ratings vs </w:t>
        </w:r>
        <w:r>
          <w:rPr>
            <w:rFonts w:ascii="Arial" w:hAnsi="Arial" w:cs="Arial"/>
            <w:b/>
            <w:i/>
            <w:sz w:val="20"/>
            <w:szCs w:val="20"/>
          </w:rPr>
          <w:t>m</w:t>
        </w:r>
        <w:r w:rsidRPr="00EC732E">
          <w:rPr>
            <w:rFonts w:ascii="Arial" w:hAnsi="Arial" w:cs="Arial"/>
            <w:b/>
            <w:i/>
            <w:sz w:val="20"/>
            <w:szCs w:val="20"/>
          </w:rPr>
          <w:t>ovie revenue</w:t>
        </w:r>
      </w:ins>
    </w:p>
    <w:p w14:paraId="6E851FB8" w14:textId="588A0570" w:rsidR="00B642CD" w:rsidDel="00604A66" w:rsidRDefault="00B642CD" w:rsidP="00903DCD">
      <w:pPr>
        <w:rPr>
          <w:del w:id="158" w:author="Naim Panjwani" w:date="2019-01-20T18:43:00Z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p-value for book ratings vs movie revenue is also </w:t>
      </w:r>
      <w:del w:id="159" w:author="Naim Panjwani" w:date="2019-01-20T18:27:00Z">
        <w:r w:rsidDel="00FB446F">
          <w:rPr>
            <w:rFonts w:ascii="Arial" w:hAnsi="Arial" w:cs="Arial"/>
            <w:sz w:val="20"/>
            <w:szCs w:val="20"/>
          </w:rPr>
          <w:delText xml:space="preserve">significantly </w:delText>
        </w:r>
      </w:del>
      <w:r>
        <w:rPr>
          <w:rFonts w:ascii="Arial" w:hAnsi="Arial" w:cs="Arial"/>
          <w:sz w:val="20"/>
          <w:szCs w:val="20"/>
        </w:rPr>
        <w:t xml:space="preserve">low and suggests </w:t>
      </w:r>
      <w:del w:id="160" w:author="Naim Panjwani" w:date="2019-01-20T18:28:00Z">
        <w:r w:rsidDel="00FB446F">
          <w:rPr>
            <w:rFonts w:ascii="Arial" w:hAnsi="Arial" w:cs="Arial"/>
            <w:sz w:val="20"/>
            <w:szCs w:val="20"/>
          </w:rPr>
          <w:delText>some correlation</w:delText>
        </w:r>
      </w:del>
      <w:ins w:id="161" w:author="Naim Panjwani" w:date="2019-01-20T18:28:00Z">
        <w:r w:rsidR="00FB446F">
          <w:rPr>
            <w:rFonts w:ascii="Arial" w:hAnsi="Arial" w:cs="Arial"/>
            <w:sz w:val="20"/>
            <w:szCs w:val="20"/>
          </w:rPr>
          <w:t>a relationship between book ratings and revenues from the adapted science fiction film</w:t>
        </w:r>
      </w:ins>
      <w:r>
        <w:rPr>
          <w:rFonts w:ascii="Arial" w:hAnsi="Arial" w:cs="Arial"/>
          <w:sz w:val="20"/>
          <w:szCs w:val="20"/>
        </w:rPr>
        <w:t>. But</w:t>
      </w:r>
      <w:ins w:id="162" w:author="Naim Panjwani" w:date="2019-01-20T18:28:00Z">
        <w:r w:rsidR="00FB446F">
          <w:rPr>
            <w:rFonts w:ascii="Arial" w:hAnsi="Arial" w:cs="Arial"/>
            <w:sz w:val="20"/>
            <w:szCs w:val="20"/>
          </w:rPr>
          <w:t>,</w:t>
        </w:r>
      </w:ins>
      <w:r>
        <w:rPr>
          <w:rFonts w:ascii="Arial" w:hAnsi="Arial" w:cs="Arial"/>
          <w:sz w:val="20"/>
          <w:szCs w:val="20"/>
        </w:rPr>
        <w:t xml:space="preserve"> </w:t>
      </w:r>
      <w:del w:id="163" w:author="Naim Panjwani" w:date="2019-01-20T18:28:00Z">
        <w:r w:rsidDel="00FB446F">
          <w:rPr>
            <w:rFonts w:ascii="Arial" w:hAnsi="Arial" w:cs="Arial"/>
            <w:sz w:val="20"/>
            <w:szCs w:val="20"/>
          </w:rPr>
          <w:delText>due to</w:delText>
        </w:r>
      </w:del>
      <w:ins w:id="164" w:author="Naim Panjwani" w:date="2019-01-20T18:28:00Z">
        <w:r w:rsidR="00FB446F">
          <w:rPr>
            <w:rFonts w:ascii="Arial" w:hAnsi="Arial" w:cs="Arial"/>
            <w:sz w:val="20"/>
            <w:szCs w:val="20"/>
          </w:rPr>
          <w:t>the</w:t>
        </w:r>
      </w:ins>
      <w:r>
        <w:rPr>
          <w:rFonts w:ascii="Arial" w:hAnsi="Arial" w:cs="Arial"/>
          <w:sz w:val="20"/>
          <w:szCs w:val="20"/>
        </w:rPr>
        <w:t xml:space="preserve"> low r-square suggests</w:t>
      </w:r>
      <w:del w:id="165" w:author="Naim Panjwani" w:date="2019-01-20T18:29:00Z">
        <w:r w:rsidDel="00FB446F">
          <w:rPr>
            <w:rFonts w:ascii="Arial" w:hAnsi="Arial" w:cs="Arial"/>
            <w:sz w:val="20"/>
            <w:szCs w:val="20"/>
          </w:rPr>
          <w:delText>, that we</w:delText>
        </w:r>
      </w:del>
      <w:ins w:id="166" w:author="Naim Panjwani" w:date="2019-01-20T18:29:00Z">
        <w:r w:rsidR="00FB446F">
          <w:rPr>
            <w:rFonts w:ascii="Arial" w:hAnsi="Arial" w:cs="Arial"/>
            <w:sz w:val="20"/>
            <w:szCs w:val="20"/>
          </w:rPr>
          <w:t xml:space="preserve"> again suggests that we</w:t>
        </w:r>
      </w:ins>
      <w:r>
        <w:rPr>
          <w:rFonts w:ascii="Arial" w:hAnsi="Arial" w:cs="Arial"/>
          <w:sz w:val="20"/>
          <w:szCs w:val="20"/>
        </w:rPr>
        <w:t xml:space="preserve"> cannot fully explain the variance of the data points</w:t>
      </w:r>
      <w:ins w:id="167" w:author="Naim Panjwani" w:date="2019-01-20T18:29:00Z">
        <w:r w:rsidR="00FB446F">
          <w:rPr>
            <w:rFonts w:ascii="Arial" w:hAnsi="Arial" w:cs="Arial"/>
            <w:sz w:val="20"/>
            <w:szCs w:val="20"/>
          </w:rPr>
          <w:t>. In fact, the relationship appears to be exponential</w:t>
        </w:r>
      </w:ins>
      <w:ins w:id="168" w:author="Naim Panjwani" w:date="2019-01-20T18:30:00Z">
        <w:r w:rsidR="00FB446F">
          <w:rPr>
            <w:rFonts w:ascii="Arial" w:hAnsi="Arial" w:cs="Arial"/>
            <w:sz w:val="20"/>
            <w:szCs w:val="20"/>
          </w:rPr>
          <w:t xml:space="preserve"> by eye!</w:t>
        </w:r>
      </w:ins>
    </w:p>
    <w:p w14:paraId="31CC7178" w14:textId="77777777" w:rsidR="00B642CD" w:rsidDel="00604A66" w:rsidRDefault="00B642CD" w:rsidP="00903DCD">
      <w:pPr>
        <w:rPr>
          <w:del w:id="169" w:author="Naim Panjwani" w:date="2019-01-20T18:43:00Z"/>
          <w:rFonts w:ascii="Arial" w:hAnsi="Arial" w:cs="Arial"/>
          <w:sz w:val="20"/>
          <w:szCs w:val="20"/>
        </w:rPr>
      </w:pPr>
    </w:p>
    <w:p w14:paraId="61480957" w14:textId="77777777" w:rsidR="00B642CD" w:rsidDel="00604A66" w:rsidRDefault="00B642CD" w:rsidP="00903DCD">
      <w:pPr>
        <w:rPr>
          <w:del w:id="170" w:author="Naim Panjwani" w:date="2019-01-20T18:43:00Z"/>
          <w:rFonts w:ascii="Arial" w:hAnsi="Arial" w:cs="Arial"/>
          <w:sz w:val="20"/>
          <w:szCs w:val="20"/>
        </w:rPr>
      </w:pPr>
    </w:p>
    <w:p w14:paraId="131DA712" w14:textId="77777777" w:rsidR="00B642CD" w:rsidDel="00604A66" w:rsidRDefault="00B642CD" w:rsidP="00903DCD">
      <w:pPr>
        <w:rPr>
          <w:del w:id="171" w:author="Naim Panjwani" w:date="2019-01-20T18:43:00Z"/>
          <w:rFonts w:ascii="Arial" w:hAnsi="Arial" w:cs="Arial"/>
          <w:sz w:val="20"/>
          <w:szCs w:val="20"/>
        </w:rPr>
      </w:pPr>
    </w:p>
    <w:p w14:paraId="3A3F8266" w14:textId="77777777" w:rsidR="00B642CD" w:rsidDel="00604A66" w:rsidRDefault="00B642CD" w:rsidP="00903DCD">
      <w:pPr>
        <w:rPr>
          <w:del w:id="172" w:author="Naim Panjwani" w:date="2019-01-20T18:43:00Z"/>
          <w:rFonts w:ascii="Arial" w:hAnsi="Arial" w:cs="Arial"/>
          <w:sz w:val="20"/>
          <w:szCs w:val="20"/>
        </w:rPr>
      </w:pPr>
    </w:p>
    <w:p w14:paraId="3DFA127C" w14:textId="77777777" w:rsidR="00B642CD" w:rsidDel="00604A66" w:rsidRDefault="00B642CD" w:rsidP="00903DCD">
      <w:pPr>
        <w:rPr>
          <w:del w:id="173" w:author="Naim Panjwani" w:date="2019-01-20T18:43:00Z"/>
          <w:rFonts w:ascii="Arial" w:hAnsi="Arial" w:cs="Arial"/>
          <w:sz w:val="20"/>
          <w:szCs w:val="20"/>
        </w:rPr>
      </w:pPr>
    </w:p>
    <w:p w14:paraId="568A2E65" w14:textId="77777777" w:rsidR="00B642CD" w:rsidDel="00604A66" w:rsidRDefault="00B642CD" w:rsidP="00903DCD">
      <w:pPr>
        <w:rPr>
          <w:del w:id="174" w:author="Naim Panjwani" w:date="2019-01-20T18:43:00Z"/>
          <w:rFonts w:ascii="Arial" w:hAnsi="Arial" w:cs="Arial"/>
          <w:sz w:val="20"/>
          <w:szCs w:val="20"/>
        </w:rPr>
      </w:pPr>
    </w:p>
    <w:p w14:paraId="6552CFA0" w14:textId="77777777" w:rsidR="00B642CD" w:rsidDel="00604A66" w:rsidRDefault="00B642CD" w:rsidP="00903DCD">
      <w:pPr>
        <w:rPr>
          <w:del w:id="175" w:author="Naim Panjwani" w:date="2019-01-20T18:43:00Z"/>
          <w:rFonts w:ascii="Arial" w:hAnsi="Arial" w:cs="Arial"/>
          <w:sz w:val="20"/>
          <w:szCs w:val="20"/>
        </w:rPr>
      </w:pPr>
    </w:p>
    <w:p w14:paraId="2990067B" w14:textId="77777777" w:rsidR="00D33891" w:rsidDel="00604A66" w:rsidRDefault="00D33891" w:rsidP="00903DCD">
      <w:pPr>
        <w:rPr>
          <w:del w:id="176" w:author="Naim Panjwani" w:date="2019-01-20T18:41:00Z"/>
          <w:rFonts w:ascii="Arial" w:hAnsi="Arial" w:cs="Arial"/>
          <w:sz w:val="20"/>
          <w:szCs w:val="20"/>
        </w:rPr>
      </w:pPr>
    </w:p>
    <w:p w14:paraId="061079A3" w14:textId="77777777" w:rsidR="00D33891" w:rsidDel="00604A66" w:rsidRDefault="00D33891" w:rsidP="00903DCD">
      <w:pPr>
        <w:rPr>
          <w:del w:id="177" w:author="Naim Panjwani" w:date="2019-01-20T18:41:00Z"/>
          <w:rFonts w:ascii="Arial" w:hAnsi="Arial" w:cs="Arial"/>
          <w:sz w:val="20"/>
          <w:szCs w:val="20"/>
        </w:rPr>
      </w:pPr>
    </w:p>
    <w:p w14:paraId="2F1228AE" w14:textId="77777777" w:rsidR="00D33891" w:rsidRDefault="00D33891" w:rsidP="00903DCD">
      <w:pPr>
        <w:rPr>
          <w:rFonts w:ascii="Arial" w:hAnsi="Arial" w:cs="Arial"/>
          <w:sz w:val="20"/>
          <w:szCs w:val="20"/>
        </w:rPr>
      </w:pPr>
    </w:p>
    <w:p w14:paraId="7105699A" w14:textId="5D4C42B8" w:rsidR="00D33891" w:rsidDel="00604A66" w:rsidRDefault="00D33891" w:rsidP="00903DCD">
      <w:pPr>
        <w:rPr>
          <w:del w:id="178" w:author="Naim Panjwani" w:date="2019-01-20T18:41:00Z"/>
          <w:rFonts w:ascii="Arial" w:hAnsi="Arial" w:cs="Arial"/>
          <w:sz w:val="20"/>
          <w:szCs w:val="20"/>
        </w:rPr>
      </w:pPr>
    </w:p>
    <w:p w14:paraId="654BF427" w14:textId="51A86DCD" w:rsidR="00D33891" w:rsidDel="00604A66" w:rsidRDefault="00D33891" w:rsidP="00903DCD">
      <w:pPr>
        <w:rPr>
          <w:del w:id="179" w:author="Naim Panjwani" w:date="2019-01-20T18:41:00Z"/>
          <w:rFonts w:ascii="Arial" w:hAnsi="Arial" w:cs="Arial"/>
          <w:sz w:val="20"/>
          <w:szCs w:val="20"/>
        </w:rPr>
      </w:pPr>
    </w:p>
    <w:p w14:paraId="6206F9FF" w14:textId="45892CF6" w:rsidR="00D33891" w:rsidDel="00604A66" w:rsidRDefault="00D33891" w:rsidP="00903DCD">
      <w:pPr>
        <w:rPr>
          <w:del w:id="180" w:author="Naim Panjwani" w:date="2019-01-20T18:41:00Z"/>
          <w:rFonts w:ascii="Arial" w:hAnsi="Arial" w:cs="Arial"/>
          <w:sz w:val="20"/>
          <w:szCs w:val="20"/>
        </w:rPr>
      </w:pPr>
    </w:p>
    <w:p w14:paraId="77BBCF92" w14:textId="3A8EAAE4" w:rsidR="00D33891" w:rsidDel="00604A66" w:rsidRDefault="00D33891" w:rsidP="00903DCD">
      <w:pPr>
        <w:rPr>
          <w:del w:id="181" w:author="Naim Panjwani" w:date="2019-01-20T18:41:00Z"/>
          <w:rFonts w:ascii="Arial" w:hAnsi="Arial" w:cs="Arial"/>
          <w:sz w:val="20"/>
          <w:szCs w:val="20"/>
        </w:rPr>
      </w:pPr>
    </w:p>
    <w:p w14:paraId="40AC920B" w14:textId="0E3EB849" w:rsidR="00D33891" w:rsidDel="00604A66" w:rsidRDefault="00D33891" w:rsidP="00903DCD">
      <w:pPr>
        <w:rPr>
          <w:del w:id="182" w:author="Naim Panjwani" w:date="2019-01-20T18:41:00Z"/>
          <w:rFonts w:ascii="Arial" w:hAnsi="Arial" w:cs="Arial"/>
          <w:sz w:val="20"/>
          <w:szCs w:val="20"/>
        </w:rPr>
      </w:pPr>
    </w:p>
    <w:p w14:paraId="3EFE971F" w14:textId="77777777" w:rsidR="00604A66" w:rsidRDefault="00D33891" w:rsidP="00903DCD">
      <w:pPr>
        <w:rPr>
          <w:ins w:id="183" w:author="Naim Panjwani" w:date="2019-01-20T18:43:00Z"/>
          <w:rFonts w:ascii="Arial" w:hAnsi="Arial" w:cs="Arial"/>
          <w:b/>
          <w:i/>
          <w:sz w:val="20"/>
          <w:szCs w:val="20"/>
        </w:rPr>
      </w:pPr>
      <w:r w:rsidRPr="00EC732E">
        <w:rPr>
          <w:b/>
          <w:i/>
          <w:noProof/>
        </w:rPr>
        <w:drawing>
          <wp:inline distT="0" distB="0" distL="0" distR="0" wp14:anchorId="1A335287" wp14:editId="0C8C0CA6">
            <wp:extent cx="2925594" cy="2212848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94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B5C7" w14:textId="73CDF360" w:rsidR="00D33891" w:rsidRPr="00EC732E" w:rsidRDefault="00B642CD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rFonts w:ascii="Arial" w:hAnsi="Arial" w:cs="Arial"/>
          <w:b/>
          <w:i/>
          <w:sz w:val="20"/>
          <w:szCs w:val="20"/>
        </w:rPr>
        <w:t xml:space="preserve">Graph 3: Movie ratings vs </w:t>
      </w:r>
      <w:ins w:id="184" w:author="Naim Panjwani" w:date="2019-01-20T18:30:00Z">
        <w:r w:rsidR="00E41A51">
          <w:rPr>
            <w:rFonts w:ascii="Arial" w:hAnsi="Arial" w:cs="Arial"/>
            <w:b/>
            <w:i/>
            <w:sz w:val="20"/>
            <w:szCs w:val="20"/>
          </w:rPr>
          <w:t>m</w:t>
        </w:r>
      </w:ins>
      <w:del w:id="185" w:author="Naim Panjwani" w:date="2019-01-20T18:30:00Z">
        <w:r w:rsidRPr="00EC732E" w:rsidDel="00E41A51">
          <w:rPr>
            <w:rFonts w:ascii="Arial" w:hAnsi="Arial" w:cs="Arial"/>
            <w:b/>
            <w:i/>
            <w:sz w:val="20"/>
            <w:szCs w:val="20"/>
          </w:rPr>
          <w:delText>M</w:delText>
        </w:r>
      </w:del>
      <w:r w:rsidRPr="00EC732E">
        <w:rPr>
          <w:rFonts w:ascii="Arial" w:hAnsi="Arial" w:cs="Arial"/>
          <w:b/>
          <w:i/>
          <w:sz w:val="20"/>
          <w:szCs w:val="20"/>
        </w:rPr>
        <w:t>ovie revenue</w:t>
      </w:r>
    </w:p>
    <w:p w14:paraId="18D4B55A" w14:textId="2FEF702B" w:rsidR="00B642CD" w:rsidRPr="00B642CD" w:rsidRDefault="00D3389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plot of movie ratings vs movie revenues shows </w:t>
      </w:r>
      <w:del w:id="186" w:author="Naim Panjwani" w:date="2019-01-20T18:31:00Z">
        <w:r w:rsidDel="00E41A51">
          <w:rPr>
            <w:rFonts w:ascii="Arial" w:hAnsi="Arial" w:cs="Arial"/>
            <w:sz w:val="20"/>
            <w:szCs w:val="20"/>
          </w:rPr>
          <w:delText>the similar trends as Graph 2(book ratings vs movie revenue)</w:delText>
        </w:r>
      </w:del>
      <w:ins w:id="187" w:author="Naim Panjwani" w:date="2019-01-20T18:31:00Z">
        <w:r w:rsidR="00E41A51">
          <w:rPr>
            <w:rFonts w:ascii="Arial" w:hAnsi="Arial" w:cs="Arial"/>
            <w:sz w:val="20"/>
            <w:szCs w:val="20"/>
          </w:rPr>
          <w:t xml:space="preserve">no particular trend as indicated by the very large p-value and </w:t>
        </w:r>
      </w:ins>
      <w:ins w:id="188" w:author="Naim Panjwani" w:date="2019-01-20T18:32:00Z">
        <w:r w:rsidR="00E41A51">
          <w:rPr>
            <w:rFonts w:ascii="Arial" w:hAnsi="Arial" w:cs="Arial"/>
            <w:sz w:val="20"/>
            <w:szCs w:val="20"/>
          </w:rPr>
          <w:t xml:space="preserve">very </w:t>
        </w:r>
      </w:ins>
      <w:ins w:id="189" w:author="Naim Panjwani" w:date="2019-01-20T18:31:00Z">
        <w:r w:rsidR="00E41A51">
          <w:rPr>
            <w:rFonts w:ascii="Arial" w:hAnsi="Arial" w:cs="Arial"/>
            <w:sz w:val="20"/>
            <w:szCs w:val="20"/>
          </w:rPr>
          <w:t>small r-square value.</w:t>
        </w:r>
      </w:ins>
    </w:p>
    <w:p w14:paraId="0AB03F76" w14:textId="47F853CE" w:rsidR="00EE0BCB" w:rsidDel="00604A66" w:rsidRDefault="00EE0BCB" w:rsidP="00903DCD">
      <w:pPr>
        <w:rPr>
          <w:del w:id="190" w:author="Naim Panjwani" w:date="2019-01-20T18:43:00Z"/>
          <w:rFonts w:ascii="Arial" w:hAnsi="Arial" w:cs="Arial"/>
          <w:b/>
          <w:sz w:val="20"/>
          <w:szCs w:val="20"/>
          <w:u w:val="single"/>
        </w:rPr>
      </w:pPr>
    </w:p>
    <w:p w14:paraId="1BACDE3C" w14:textId="1CB3F3FC" w:rsidR="00D33891" w:rsidDel="00604A66" w:rsidRDefault="00D33891" w:rsidP="00903DCD">
      <w:pPr>
        <w:rPr>
          <w:del w:id="191" w:author="Naim Panjwani" w:date="2019-01-20T18:43:00Z"/>
          <w:rFonts w:ascii="Arial" w:hAnsi="Arial" w:cs="Arial"/>
          <w:b/>
          <w:sz w:val="20"/>
          <w:szCs w:val="20"/>
          <w:u w:val="single"/>
        </w:rPr>
      </w:pPr>
    </w:p>
    <w:p w14:paraId="26E4A9D8" w14:textId="77777777" w:rsidR="00D33891" w:rsidRDefault="00D33891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08B225FA" w14:textId="67897909" w:rsidR="00903DCD" w:rsidRPr="005D3D66" w:rsidRDefault="00903DCD" w:rsidP="00CE768F">
      <w:pPr>
        <w:pStyle w:val="Heading2"/>
        <w:pPrChange w:id="192" w:author="Naim Panjwani" w:date="2019-01-20T18:44:00Z">
          <w:pPr/>
        </w:pPrChange>
      </w:pPr>
      <w:del w:id="193" w:author="Naim Panjwani" w:date="2019-01-20T17:59:00Z">
        <w:r w:rsidRPr="005D3D66" w:rsidDel="00DD6883">
          <w:delText>Conclusions:</w:delText>
        </w:r>
      </w:del>
      <w:ins w:id="194" w:author="Naim Panjwani" w:date="2019-01-20T17:59:00Z">
        <w:r w:rsidR="00DD6883">
          <w:t>Discussion and Conclusions</w:t>
        </w:r>
      </w:ins>
    </w:p>
    <w:p w14:paraId="1EE554DC" w14:textId="4B7EE5DE" w:rsidR="00D33891" w:rsidDel="002513B0" w:rsidRDefault="00D33891" w:rsidP="002513B0">
      <w:pPr>
        <w:pStyle w:val="ListParagraph"/>
        <w:numPr>
          <w:ilvl w:val="0"/>
          <w:numId w:val="5"/>
        </w:numPr>
        <w:rPr>
          <w:del w:id="195" w:author="Naim Panjwani" w:date="2019-01-20T18:34:00Z"/>
          <w:rFonts w:ascii="Arial" w:hAnsi="Arial" w:cs="Arial"/>
          <w:sz w:val="20"/>
          <w:szCs w:val="20"/>
        </w:rPr>
        <w:pPrChange w:id="196" w:author="Naim Panjwani" w:date="2019-01-20T18:34:00Z">
          <w:pPr>
            <w:pStyle w:val="ListParagraph"/>
            <w:numPr>
              <w:numId w:val="5"/>
            </w:numPr>
            <w:ind w:hanging="360"/>
          </w:pPr>
        </w:pPrChange>
      </w:pPr>
      <w:r>
        <w:rPr>
          <w:rFonts w:ascii="Arial" w:hAnsi="Arial" w:cs="Arial"/>
          <w:sz w:val="20"/>
          <w:szCs w:val="20"/>
        </w:rPr>
        <w:t xml:space="preserve">We </w:t>
      </w:r>
      <w:del w:id="197" w:author="Naim Panjwani" w:date="2019-01-20T18:32:00Z">
        <w:r w:rsidDel="00E41A51">
          <w:rPr>
            <w:rFonts w:ascii="Arial" w:hAnsi="Arial" w:cs="Arial"/>
            <w:sz w:val="20"/>
            <w:szCs w:val="20"/>
          </w:rPr>
          <w:delText>did find correlation</w:delText>
        </w:r>
      </w:del>
      <w:ins w:id="198" w:author="Naim Panjwani" w:date="2019-01-20T18:32:00Z">
        <w:r w:rsidR="00E41A51">
          <w:rPr>
            <w:rFonts w:ascii="Arial" w:hAnsi="Arial" w:cs="Arial"/>
            <w:sz w:val="20"/>
            <w:szCs w:val="20"/>
          </w:rPr>
          <w:t>found a relationship</w:t>
        </w:r>
      </w:ins>
      <w:r>
        <w:rPr>
          <w:rFonts w:ascii="Arial" w:hAnsi="Arial" w:cs="Arial"/>
          <w:sz w:val="20"/>
          <w:szCs w:val="20"/>
        </w:rPr>
        <w:t xml:space="preserve"> between book ratings and movie ratings, which suggests that </w:t>
      </w:r>
      <w:del w:id="199" w:author="Naim Panjwani" w:date="2019-01-20T18:33:00Z">
        <w:r w:rsidDel="00E41A51">
          <w:rPr>
            <w:rFonts w:ascii="Arial" w:hAnsi="Arial" w:cs="Arial"/>
            <w:sz w:val="20"/>
            <w:szCs w:val="20"/>
          </w:rPr>
          <w:delText xml:space="preserve">successful </w:delText>
        </w:r>
      </w:del>
      <w:ins w:id="200" w:author="Naim Panjwani" w:date="2019-01-20T18:33:00Z">
        <w:r w:rsidR="00E41A51">
          <w:rPr>
            <w:rFonts w:ascii="Arial" w:hAnsi="Arial" w:cs="Arial"/>
            <w:sz w:val="20"/>
            <w:szCs w:val="20"/>
          </w:rPr>
          <w:t>highly rated</w:t>
        </w:r>
        <w:r w:rsidR="00E41A51">
          <w:rPr>
            <w:rFonts w:ascii="Arial" w:hAnsi="Arial" w:cs="Arial"/>
            <w:sz w:val="20"/>
            <w:szCs w:val="20"/>
          </w:rPr>
          <w:t xml:space="preserve"> </w:t>
        </w:r>
        <w:r w:rsidR="00E41A51">
          <w:rPr>
            <w:rFonts w:ascii="Arial" w:hAnsi="Arial" w:cs="Arial"/>
            <w:sz w:val="20"/>
            <w:szCs w:val="20"/>
          </w:rPr>
          <w:t xml:space="preserve">science fiction </w:t>
        </w:r>
      </w:ins>
      <w:r>
        <w:rPr>
          <w:rFonts w:ascii="Arial" w:hAnsi="Arial" w:cs="Arial"/>
          <w:sz w:val="20"/>
          <w:szCs w:val="20"/>
        </w:rPr>
        <w:t>book</w:t>
      </w:r>
      <w:ins w:id="201" w:author="Naim Panjwani" w:date="2019-01-20T18:33:00Z">
        <w:r w:rsidR="00E41A51">
          <w:rPr>
            <w:rFonts w:ascii="Arial" w:hAnsi="Arial" w:cs="Arial"/>
            <w:sz w:val="20"/>
            <w:szCs w:val="20"/>
          </w:rPr>
          <w:t>s</w:t>
        </w:r>
      </w:ins>
      <w:r>
        <w:rPr>
          <w:rFonts w:ascii="Arial" w:hAnsi="Arial" w:cs="Arial"/>
          <w:sz w:val="20"/>
          <w:szCs w:val="20"/>
        </w:rPr>
        <w:t xml:space="preserve"> do guarantee a successful movie adaptation </w:t>
      </w:r>
      <w:del w:id="202" w:author="Naim Panjwani" w:date="2019-01-20T18:33:00Z">
        <w:r w:rsidDel="00E41A51">
          <w:rPr>
            <w:rFonts w:ascii="Arial" w:hAnsi="Arial" w:cs="Arial"/>
            <w:sz w:val="20"/>
            <w:szCs w:val="20"/>
          </w:rPr>
          <w:delText xml:space="preserve">due </w:delText>
        </w:r>
      </w:del>
      <w:r>
        <w:rPr>
          <w:rFonts w:ascii="Arial" w:hAnsi="Arial" w:cs="Arial"/>
          <w:sz w:val="20"/>
          <w:szCs w:val="20"/>
        </w:rPr>
        <w:t>to some extent</w:t>
      </w:r>
      <w:ins w:id="203" w:author="Naim Panjwani" w:date="2019-01-20T18:33:00Z">
        <w:r w:rsidR="00E41A51">
          <w:rPr>
            <w:rFonts w:ascii="Arial" w:hAnsi="Arial" w:cs="Arial"/>
            <w:sz w:val="20"/>
            <w:szCs w:val="20"/>
          </w:rPr>
          <w:t xml:space="preserve">. This relationship, however, has a huge variance and there are likely many other factors at </w:t>
        </w:r>
      </w:ins>
      <w:ins w:id="204" w:author="Naim Panjwani" w:date="2019-01-20T18:34:00Z">
        <w:r w:rsidR="00E41A51">
          <w:rPr>
            <w:rFonts w:ascii="Arial" w:hAnsi="Arial" w:cs="Arial"/>
            <w:sz w:val="20"/>
            <w:szCs w:val="20"/>
          </w:rPr>
          <w:t>play</w:t>
        </w:r>
      </w:ins>
    </w:p>
    <w:p w14:paraId="5D7472F5" w14:textId="75185CA2" w:rsidR="00D33891" w:rsidRPr="00D33891" w:rsidRDefault="00D33891" w:rsidP="002513B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  <w:pPrChange w:id="205" w:author="Naim Panjwani" w:date="2019-01-20T18:34:00Z">
          <w:pPr>
            <w:pStyle w:val="ListParagraph"/>
            <w:numPr>
              <w:numId w:val="5"/>
            </w:numPr>
            <w:ind w:hanging="360"/>
          </w:pPr>
        </w:pPrChange>
      </w:pPr>
      <w:del w:id="206" w:author="Naim Panjwani" w:date="2019-01-20T18:34:00Z">
        <w:r w:rsidDel="002513B0">
          <w:rPr>
            <w:rFonts w:ascii="Arial" w:hAnsi="Arial" w:cs="Arial"/>
            <w:sz w:val="20"/>
            <w:szCs w:val="20"/>
          </w:rPr>
          <w:delText>Th</w:delText>
        </w:r>
        <w:r w:rsidRPr="00D33891" w:rsidDel="002513B0">
          <w:rPr>
            <w:rFonts w:ascii="Arial" w:hAnsi="Arial" w:cs="Arial"/>
            <w:sz w:val="20"/>
            <w:szCs w:val="20"/>
          </w:rPr>
          <w:delText>ere are various other factors which would play an important role</w:delText>
        </w:r>
      </w:del>
      <w:r w:rsidRPr="00D33891">
        <w:rPr>
          <w:rFonts w:ascii="Arial" w:hAnsi="Arial" w:cs="Arial"/>
          <w:sz w:val="20"/>
          <w:szCs w:val="20"/>
        </w:rPr>
        <w:t xml:space="preserve"> in the success of the movie</w:t>
      </w:r>
      <w:del w:id="207" w:author="Naim Panjwani" w:date="2019-01-20T18:34:00Z">
        <w:r w:rsidRPr="00D33891" w:rsidDel="002513B0">
          <w:rPr>
            <w:rFonts w:ascii="Arial" w:hAnsi="Arial" w:cs="Arial"/>
            <w:sz w:val="20"/>
            <w:szCs w:val="20"/>
          </w:rPr>
          <w:delText>,</w:delText>
        </w:r>
      </w:del>
      <w:r w:rsidRPr="00D33891">
        <w:rPr>
          <w:rFonts w:ascii="Arial" w:hAnsi="Arial" w:cs="Arial"/>
          <w:sz w:val="20"/>
          <w:szCs w:val="20"/>
        </w:rPr>
        <w:t xml:space="preserve"> such as production value, marketing, direction, etc.</w:t>
      </w:r>
    </w:p>
    <w:p w14:paraId="6EC1A8C9" w14:textId="24A2049D" w:rsidR="00D33891" w:rsidRPr="00D33891" w:rsidRDefault="002513B0" w:rsidP="00D3389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ins w:id="208" w:author="Naim Panjwani" w:date="2019-01-20T18:35:00Z">
        <w:r>
          <w:rPr>
            <w:rFonts w:ascii="Arial" w:hAnsi="Arial" w:cs="Arial"/>
            <w:sz w:val="20"/>
            <w:szCs w:val="20"/>
          </w:rPr>
          <w:t xml:space="preserve">Interestingly, </w:t>
        </w:r>
      </w:ins>
      <w:del w:id="209" w:author="Naim Panjwani" w:date="2019-01-20T18:35:00Z">
        <w:r w:rsidR="00D33891" w:rsidDel="002513B0">
          <w:rPr>
            <w:rFonts w:ascii="Arial" w:hAnsi="Arial" w:cs="Arial"/>
            <w:sz w:val="20"/>
            <w:szCs w:val="20"/>
          </w:rPr>
          <w:delText xml:space="preserve">We </w:delText>
        </w:r>
      </w:del>
      <w:ins w:id="210" w:author="Naim Panjwani" w:date="2019-01-20T18:35:00Z">
        <w:r>
          <w:rPr>
            <w:rFonts w:ascii="Arial" w:hAnsi="Arial" w:cs="Arial"/>
            <w:sz w:val="20"/>
            <w:szCs w:val="20"/>
          </w:rPr>
          <w:t>w</w:t>
        </w:r>
        <w:r>
          <w:rPr>
            <w:rFonts w:ascii="Arial" w:hAnsi="Arial" w:cs="Arial"/>
            <w:sz w:val="20"/>
            <w:szCs w:val="20"/>
          </w:rPr>
          <w:t xml:space="preserve">e </w:t>
        </w:r>
      </w:ins>
      <w:del w:id="211" w:author="Naim Panjwani" w:date="2019-01-20T18:35:00Z">
        <w:r w:rsidR="00D33891" w:rsidDel="002513B0">
          <w:rPr>
            <w:rFonts w:ascii="Arial" w:hAnsi="Arial" w:cs="Arial"/>
            <w:sz w:val="20"/>
            <w:szCs w:val="20"/>
          </w:rPr>
          <w:delText>did find</w:delText>
        </w:r>
      </w:del>
      <w:ins w:id="212" w:author="Naim Panjwani" w:date="2019-01-20T18:35:00Z">
        <w:r>
          <w:rPr>
            <w:rFonts w:ascii="Arial" w:hAnsi="Arial" w:cs="Arial"/>
            <w:sz w:val="20"/>
            <w:szCs w:val="20"/>
          </w:rPr>
          <w:t>found</w:t>
        </w:r>
      </w:ins>
      <w:r w:rsidR="00D33891">
        <w:rPr>
          <w:rFonts w:ascii="Arial" w:hAnsi="Arial" w:cs="Arial"/>
          <w:sz w:val="20"/>
          <w:szCs w:val="20"/>
        </w:rPr>
        <w:t xml:space="preserve"> </w:t>
      </w:r>
      <w:del w:id="213" w:author="Naim Panjwani" w:date="2019-01-20T18:35:00Z">
        <w:r w:rsidR="00D33891" w:rsidDel="002513B0">
          <w:rPr>
            <w:rFonts w:ascii="Arial" w:hAnsi="Arial" w:cs="Arial"/>
            <w:sz w:val="20"/>
            <w:szCs w:val="20"/>
          </w:rPr>
          <w:delText xml:space="preserve">some </w:delText>
        </w:r>
      </w:del>
      <w:ins w:id="214" w:author="Naim Panjwani" w:date="2019-01-20T18:35:00Z">
        <w:r>
          <w:rPr>
            <w:rFonts w:ascii="Arial" w:hAnsi="Arial" w:cs="Arial"/>
            <w:sz w:val="20"/>
            <w:szCs w:val="20"/>
          </w:rPr>
          <w:t>a</w:t>
        </w:r>
        <w:r>
          <w:rPr>
            <w:rFonts w:ascii="Arial" w:hAnsi="Arial" w:cs="Arial"/>
            <w:sz w:val="20"/>
            <w:szCs w:val="20"/>
          </w:rPr>
          <w:t xml:space="preserve"> </w:t>
        </w:r>
      </w:ins>
      <w:r w:rsidR="00D33891">
        <w:rPr>
          <w:rFonts w:ascii="Arial" w:hAnsi="Arial" w:cs="Arial"/>
          <w:sz w:val="20"/>
          <w:szCs w:val="20"/>
        </w:rPr>
        <w:t>relation</w:t>
      </w:r>
      <w:ins w:id="215" w:author="Naim Panjwani" w:date="2019-01-20T18:35:00Z">
        <w:r>
          <w:rPr>
            <w:rFonts w:ascii="Arial" w:hAnsi="Arial" w:cs="Arial"/>
            <w:sz w:val="20"/>
            <w:szCs w:val="20"/>
          </w:rPr>
          <w:t>ship</w:t>
        </w:r>
      </w:ins>
      <w:r w:rsidR="00D33891">
        <w:rPr>
          <w:rFonts w:ascii="Arial" w:hAnsi="Arial" w:cs="Arial"/>
          <w:sz w:val="20"/>
          <w:szCs w:val="20"/>
        </w:rPr>
        <w:t xml:space="preserve"> between</w:t>
      </w:r>
      <w:ins w:id="216" w:author="Naim Panjwani" w:date="2019-01-20T18:35:00Z">
        <w:r>
          <w:rPr>
            <w:rFonts w:ascii="Arial" w:hAnsi="Arial" w:cs="Arial"/>
            <w:sz w:val="20"/>
            <w:szCs w:val="20"/>
          </w:rPr>
          <w:t xml:space="preserve"> book</w:t>
        </w:r>
      </w:ins>
      <w:r w:rsidR="00D33891">
        <w:rPr>
          <w:rFonts w:ascii="Arial" w:hAnsi="Arial" w:cs="Arial"/>
          <w:sz w:val="20"/>
          <w:szCs w:val="20"/>
        </w:rPr>
        <w:t xml:space="preserve"> ratings and box-office success of the movie, but </w:t>
      </w:r>
      <w:ins w:id="217" w:author="Naim Panjwani" w:date="2019-01-20T18:36:00Z">
        <w:r>
          <w:rPr>
            <w:rFonts w:ascii="Arial" w:hAnsi="Arial" w:cs="Arial"/>
            <w:sz w:val="20"/>
            <w:szCs w:val="20"/>
          </w:rPr>
          <w:t xml:space="preserve">did not see any relationship between the ratings of the movies themselves with revenue. We caution, however, </w:t>
        </w:r>
        <w:proofErr w:type="gramStart"/>
        <w:r>
          <w:rPr>
            <w:rFonts w:ascii="Arial" w:hAnsi="Arial" w:cs="Arial"/>
            <w:sz w:val="20"/>
            <w:szCs w:val="20"/>
          </w:rPr>
          <w:t>than</w:t>
        </w:r>
        <w:proofErr w:type="gramEnd"/>
        <w:r>
          <w:rPr>
            <w:rFonts w:ascii="Arial" w:hAnsi="Arial" w:cs="Arial"/>
            <w:sz w:val="20"/>
            <w:szCs w:val="20"/>
          </w:rPr>
          <w:t xml:space="preserve"> </w:t>
        </w:r>
      </w:ins>
      <w:del w:id="218" w:author="Naim Panjwani" w:date="2019-01-20T18:36:00Z">
        <w:r w:rsidR="00D33891" w:rsidDel="002513B0">
          <w:rPr>
            <w:rFonts w:ascii="Arial" w:hAnsi="Arial" w:cs="Arial"/>
            <w:sz w:val="20"/>
            <w:szCs w:val="20"/>
          </w:rPr>
          <w:delText xml:space="preserve">any </w:delText>
        </w:r>
      </w:del>
      <w:ins w:id="219" w:author="Naim Panjwani" w:date="2019-01-20T18:37:00Z">
        <w:r>
          <w:rPr>
            <w:rFonts w:ascii="Arial" w:hAnsi="Arial" w:cs="Arial"/>
            <w:sz w:val="20"/>
            <w:szCs w:val="20"/>
          </w:rPr>
          <w:t>this</w:t>
        </w:r>
      </w:ins>
      <w:ins w:id="220" w:author="Naim Panjwani" w:date="2019-01-20T18:36:00Z">
        <w:r>
          <w:rPr>
            <w:rFonts w:ascii="Arial" w:hAnsi="Arial" w:cs="Arial"/>
            <w:sz w:val="20"/>
            <w:szCs w:val="20"/>
          </w:rPr>
          <w:t xml:space="preserve"> </w:t>
        </w:r>
      </w:ins>
      <w:r w:rsidR="00D33891">
        <w:rPr>
          <w:rFonts w:ascii="Arial" w:hAnsi="Arial" w:cs="Arial"/>
          <w:sz w:val="20"/>
          <w:szCs w:val="20"/>
        </w:rPr>
        <w:t xml:space="preserve">conclusion </w:t>
      </w:r>
      <w:del w:id="221" w:author="Naim Panjwani" w:date="2019-01-20T18:37:00Z">
        <w:r w:rsidR="00D33891" w:rsidDel="002513B0">
          <w:rPr>
            <w:rFonts w:ascii="Arial" w:hAnsi="Arial" w:cs="Arial"/>
            <w:sz w:val="20"/>
            <w:szCs w:val="20"/>
          </w:rPr>
          <w:delText>cannot be drawn due to</w:delText>
        </w:r>
      </w:del>
      <w:ins w:id="222" w:author="Naim Panjwani" w:date="2019-01-20T18:37:00Z">
        <w:r>
          <w:rPr>
            <w:rFonts w:ascii="Arial" w:hAnsi="Arial" w:cs="Arial"/>
            <w:sz w:val="20"/>
            <w:szCs w:val="20"/>
          </w:rPr>
          <w:t>is derived from a</w:t>
        </w:r>
      </w:ins>
      <w:r w:rsidR="00D33891">
        <w:rPr>
          <w:rFonts w:ascii="Arial" w:hAnsi="Arial" w:cs="Arial"/>
          <w:sz w:val="20"/>
          <w:szCs w:val="20"/>
        </w:rPr>
        <w:t xml:space="preserve"> limited</w:t>
      </w:r>
      <w:ins w:id="223" w:author="Naim Panjwani" w:date="2019-01-20T18:37:00Z">
        <w:r>
          <w:rPr>
            <w:rFonts w:ascii="Arial" w:hAnsi="Arial" w:cs="Arial"/>
            <w:sz w:val="20"/>
            <w:szCs w:val="20"/>
          </w:rPr>
          <w:t xml:space="preserve"> number of</w:t>
        </w:r>
      </w:ins>
      <w:r w:rsidR="00D33891">
        <w:rPr>
          <w:rFonts w:ascii="Arial" w:hAnsi="Arial" w:cs="Arial"/>
          <w:sz w:val="20"/>
          <w:szCs w:val="20"/>
        </w:rPr>
        <w:t xml:space="preserve"> data points</w:t>
      </w:r>
    </w:p>
    <w:p w14:paraId="75D12FF1" w14:textId="6DC98B56" w:rsidR="00903DCD" w:rsidDel="00DD6883" w:rsidRDefault="00903DCD" w:rsidP="00903DCD">
      <w:pPr>
        <w:rPr>
          <w:del w:id="224" w:author="Naim Panjwani" w:date="2019-01-20T17:59:00Z"/>
          <w:rFonts w:ascii="Arial" w:hAnsi="Arial" w:cs="Arial"/>
          <w:b/>
          <w:sz w:val="20"/>
          <w:szCs w:val="20"/>
          <w:u w:val="single"/>
        </w:rPr>
      </w:pPr>
      <w:del w:id="225" w:author="Naim Panjwani" w:date="2019-01-20T17:59:00Z">
        <w:r w:rsidRPr="005D3D66" w:rsidDel="00DD6883">
          <w:rPr>
            <w:rFonts w:ascii="Arial" w:hAnsi="Arial" w:cs="Arial"/>
            <w:b/>
            <w:sz w:val="20"/>
            <w:szCs w:val="20"/>
            <w:u w:val="single"/>
          </w:rPr>
          <w:delText xml:space="preserve">Discussion: </w:delText>
        </w:r>
      </w:del>
    </w:p>
    <w:p w14:paraId="6AB5E2D7" w14:textId="5ADDDA88" w:rsidR="0063791C" w:rsidRDefault="00C00649" w:rsidP="00903DCD">
      <w:pPr>
        <w:rPr>
          <w:rFonts w:ascii="Arial" w:hAnsi="Arial" w:cs="Arial"/>
          <w:sz w:val="20"/>
          <w:szCs w:val="20"/>
        </w:rPr>
      </w:pPr>
      <w:r w:rsidRPr="00C00649">
        <w:rPr>
          <w:rFonts w:ascii="Arial" w:hAnsi="Arial" w:cs="Arial"/>
          <w:sz w:val="20"/>
          <w:szCs w:val="20"/>
        </w:rPr>
        <w:t xml:space="preserve">Some of the issues that we faced </w:t>
      </w:r>
      <w:del w:id="226" w:author="Naim Panjwani" w:date="2019-01-20T18:38:00Z">
        <w:r w:rsidRPr="00C00649" w:rsidDel="00585297">
          <w:rPr>
            <w:rFonts w:ascii="Arial" w:hAnsi="Arial" w:cs="Arial"/>
            <w:sz w:val="20"/>
            <w:szCs w:val="20"/>
          </w:rPr>
          <w:delText>were</w:delText>
        </w:r>
      </w:del>
      <w:ins w:id="227" w:author="Naim Panjwani" w:date="2019-01-20T18:38:00Z">
        <w:r w:rsidR="00585297">
          <w:rPr>
            <w:rFonts w:ascii="Arial" w:hAnsi="Arial" w:cs="Arial"/>
            <w:sz w:val="20"/>
            <w:szCs w:val="20"/>
          </w:rPr>
          <w:t>in our analyses were</w:t>
        </w:r>
      </w:ins>
      <w:r w:rsidRPr="00C00649">
        <w:rPr>
          <w:rFonts w:ascii="Arial" w:hAnsi="Arial" w:cs="Arial"/>
          <w:sz w:val="20"/>
          <w:szCs w:val="20"/>
        </w:rPr>
        <w:t>:</w:t>
      </w:r>
    </w:p>
    <w:p w14:paraId="11963CF9" w14:textId="684C0579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Titles of the books and movies were different at times</w:t>
      </w:r>
    </w:p>
    <w:p w14:paraId="477ADB2F" w14:textId="56CC8F60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Box office data for all the queried movies were not found on </w:t>
      </w:r>
      <w:proofErr w:type="spellStart"/>
      <w:r>
        <w:rPr>
          <w:rFonts w:ascii="Arial" w:hAnsi="Arial" w:cs="Arial"/>
          <w:sz w:val="20"/>
          <w:szCs w:val="20"/>
        </w:rPr>
        <w:t>OMD</w:t>
      </w:r>
      <w:ins w:id="228" w:author="Naim Panjwani" w:date="2019-01-20T17:56:00Z">
        <w:r w:rsidR="008F1DAF">
          <w:rPr>
            <w:rFonts w:ascii="Arial" w:hAnsi="Arial" w:cs="Arial"/>
            <w:sz w:val="20"/>
            <w:szCs w:val="20"/>
          </w:rPr>
          <w:t>b</w:t>
        </w:r>
      </w:ins>
      <w:proofErr w:type="spellEnd"/>
      <w:del w:id="229" w:author="Naim Panjwani" w:date="2019-01-20T17:56:00Z">
        <w:r w:rsidDel="008F1DAF">
          <w:rPr>
            <w:rFonts w:ascii="Arial" w:hAnsi="Arial" w:cs="Arial"/>
            <w:sz w:val="20"/>
            <w:szCs w:val="20"/>
          </w:rPr>
          <w:delText>B</w:delText>
        </w:r>
      </w:del>
    </w:p>
    <w:p w14:paraId="62AB098B" w14:textId="377FC29A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cleaning took</w:t>
      </w:r>
      <w:ins w:id="230" w:author="Naim Panjwani" w:date="2019-01-20T17:57:00Z">
        <w:r w:rsidR="009905C9">
          <w:rPr>
            <w:rFonts w:ascii="Arial" w:hAnsi="Arial" w:cs="Arial"/>
            <w:sz w:val="20"/>
            <w:szCs w:val="20"/>
          </w:rPr>
          <w:t xml:space="preserve"> a</w:t>
        </w:r>
      </w:ins>
      <w:r>
        <w:rPr>
          <w:rFonts w:ascii="Arial" w:hAnsi="Arial" w:cs="Arial"/>
          <w:sz w:val="20"/>
          <w:szCs w:val="20"/>
        </w:rPr>
        <w:t xml:space="preserve"> lot of time as there were additional characters/spaces in the titles</w:t>
      </w:r>
    </w:p>
    <w:p w14:paraId="5ED4AD62" w14:textId="2442AF34" w:rsidR="00C00649" w:rsidRP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Scanning and identifying the right sources took bit of an effort. For example</w:t>
      </w:r>
      <w:ins w:id="231" w:author="Naim Panjwani" w:date="2019-01-20T18:38:00Z">
        <w:r w:rsidR="00585297">
          <w:rPr>
            <w:rFonts w:ascii="Arial" w:hAnsi="Arial" w:cs="Arial"/>
            <w:sz w:val="20"/>
            <w:szCs w:val="20"/>
          </w:rPr>
          <w:t>,</w:t>
        </w:r>
      </w:ins>
      <w:del w:id="232" w:author="Naim Panjwani" w:date="2019-01-20T18:38:00Z">
        <w:r w:rsidDel="00585297">
          <w:rPr>
            <w:rFonts w:ascii="Arial" w:hAnsi="Arial" w:cs="Arial"/>
            <w:sz w:val="20"/>
            <w:szCs w:val="20"/>
          </w:rPr>
          <w:delText>:</w:delText>
        </w:r>
      </w:del>
      <w:r>
        <w:rPr>
          <w:rFonts w:ascii="Arial" w:hAnsi="Arial" w:cs="Arial"/>
          <w:sz w:val="20"/>
          <w:szCs w:val="20"/>
        </w:rPr>
        <w:t xml:space="preserve"> we wanted to scrape Amazon for book reviews and add it to Goodreads reviews</w:t>
      </w:r>
      <w:ins w:id="233" w:author="Naim Panjwani" w:date="2019-01-20T18:39:00Z">
        <w:r w:rsidR="00585297">
          <w:rPr>
            <w:rFonts w:ascii="Arial" w:hAnsi="Arial" w:cs="Arial"/>
            <w:sz w:val="20"/>
            <w:szCs w:val="20"/>
          </w:rPr>
          <w:t xml:space="preserve"> (doing a weighted average according to the number of user ratings)</w:t>
        </w:r>
      </w:ins>
      <w:r>
        <w:rPr>
          <w:rFonts w:ascii="Arial" w:hAnsi="Arial" w:cs="Arial"/>
          <w:sz w:val="20"/>
          <w:szCs w:val="20"/>
        </w:rPr>
        <w:t xml:space="preserve"> but Amazon blocked </w:t>
      </w:r>
      <w:del w:id="234" w:author="Naim Panjwani" w:date="2019-01-20T18:40:00Z">
        <w:r w:rsidR="00CA5307" w:rsidDel="001E074B">
          <w:rPr>
            <w:rFonts w:ascii="Arial" w:hAnsi="Arial" w:cs="Arial"/>
            <w:sz w:val="20"/>
            <w:szCs w:val="20"/>
          </w:rPr>
          <w:delText>us out</w:delText>
        </w:r>
      </w:del>
      <w:ins w:id="235" w:author="Naim Panjwani" w:date="2019-01-20T18:40:00Z">
        <w:r w:rsidR="001E074B">
          <w:rPr>
            <w:rFonts w:ascii="Arial" w:hAnsi="Arial" w:cs="Arial"/>
            <w:sz w:val="20"/>
            <w:szCs w:val="20"/>
          </w:rPr>
          <w:t>our scrapping queries after a few requests</w:t>
        </w:r>
      </w:ins>
      <w:ins w:id="236" w:author="Naim Panjwani" w:date="2019-01-20T17:57:00Z">
        <w:r w:rsidR="009905C9">
          <w:rPr>
            <w:rFonts w:ascii="Arial" w:hAnsi="Arial" w:cs="Arial"/>
            <w:sz w:val="20"/>
            <w:szCs w:val="20"/>
          </w:rPr>
          <w:t xml:space="preserve"> (and Chapters Indigo does not authorize </w:t>
        </w:r>
      </w:ins>
      <w:ins w:id="237" w:author="Naim Panjwani" w:date="2019-01-20T17:58:00Z">
        <w:r w:rsidR="009905C9">
          <w:rPr>
            <w:rFonts w:ascii="Arial" w:hAnsi="Arial" w:cs="Arial"/>
            <w:sz w:val="20"/>
            <w:szCs w:val="20"/>
          </w:rPr>
          <w:t>scrapping of the user ratings from their website).</w:t>
        </w:r>
      </w:ins>
    </w:p>
    <w:p w14:paraId="524CA616" w14:textId="77777777" w:rsidR="00C00649" w:rsidRPr="005D3D66" w:rsidRDefault="00C00649" w:rsidP="00903DCD">
      <w:pPr>
        <w:rPr>
          <w:rFonts w:ascii="Arial" w:hAnsi="Arial" w:cs="Arial"/>
          <w:b/>
          <w:sz w:val="20"/>
          <w:szCs w:val="20"/>
          <w:u w:val="single"/>
        </w:rPr>
      </w:pPr>
    </w:p>
    <w:sectPr w:rsidR="00C00649" w:rsidRPr="005D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404F7"/>
    <w:multiLevelType w:val="hybridMultilevel"/>
    <w:tmpl w:val="4C7EF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237D7"/>
    <w:multiLevelType w:val="hybridMultilevel"/>
    <w:tmpl w:val="F462E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C0675"/>
    <w:multiLevelType w:val="hybridMultilevel"/>
    <w:tmpl w:val="35709B4A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65362"/>
    <w:multiLevelType w:val="hybridMultilevel"/>
    <w:tmpl w:val="A7A03170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E0496"/>
    <w:multiLevelType w:val="hybridMultilevel"/>
    <w:tmpl w:val="EDAA51AC"/>
    <w:lvl w:ilvl="0" w:tplc="B836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im Panjwani">
    <w15:presenceInfo w15:providerId="Windows Live" w15:userId="2c3ea7c2c8df9f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E9"/>
    <w:rsid w:val="00021214"/>
    <w:rsid w:val="00096353"/>
    <w:rsid w:val="00124786"/>
    <w:rsid w:val="001302E4"/>
    <w:rsid w:val="001331EB"/>
    <w:rsid w:val="00160641"/>
    <w:rsid w:val="00163016"/>
    <w:rsid w:val="00192CFA"/>
    <w:rsid w:val="001A3041"/>
    <w:rsid w:val="001E074B"/>
    <w:rsid w:val="001E2516"/>
    <w:rsid w:val="00235A2A"/>
    <w:rsid w:val="002374E9"/>
    <w:rsid w:val="002513B0"/>
    <w:rsid w:val="00270C05"/>
    <w:rsid w:val="002D35AA"/>
    <w:rsid w:val="00370C67"/>
    <w:rsid w:val="00386619"/>
    <w:rsid w:val="00394756"/>
    <w:rsid w:val="0041118A"/>
    <w:rsid w:val="00431EC7"/>
    <w:rsid w:val="00491168"/>
    <w:rsid w:val="004C0F6A"/>
    <w:rsid w:val="0051647D"/>
    <w:rsid w:val="0055059F"/>
    <w:rsid w:val="00556AC3"/>
    <w:rsid w:val="00585297"/>
    <w:rsid w:val="005D3D66"/>
    <w:rsid w:val="005D686F"/>
    <w:rsid w:val="005D7E1B"/>
    <w:rsid w:val="00604A66"/>
    <w:rsid w:val="006075FA"/>
    <w:rsid w:val="00632E90"/>
    <w:rsid w:val="0063791C"/>
    <w:rsid w:val="00683728"/>
    <w:rsid w:val="0070008D"/>
    <w:rsid w:val="00702BAB"/>
    <w:rsid w:val="007633D5"/>
    <w:rsid w:val="00791878"/>
    <w:rsid w:val="007A038D"/>
    <w:rsid w:val="007C5D84"/>
    <w:rsid w:val="00814EB1"/>
    <w:rsid w:val="00837D9F"/>
    <w:rsid w:val="008842E1"/>
    <w:rsid w:val="00891A0C"/>
    <w:rsid w:val="008E0D3D"/>
    <w:rsid w:val="008F1DAF"/>
    <w:rsid w:val="00903DCD"/>
    <w:rsid w:val="009905C9"/>
    <w:rsid w:val="00992413"/>
    <w:rsid w:val="00A55DEB"/>
    <w:rsid w:val="00A57D95"/>
    <w:rsid w:val="00B02DCB"/>
    <w:rsid w:val="00B41640"/>
    <w:rsid w:val="00B642CD"/>
    <w:rsid w:val="00BE6FAE"/>
    <w:rsid w:val="00BF42F1"/>
    <w:rsid w:val="00C00649"/>
    <w:rsid w:val="00C05D15"/>
    <w:rsid w:val="00C44855"/>
    <w:rsid w:val="00C7081D"/>
    <w:rsid w:val="00CA5307"/>
    <w:rsid w:val="00CB5CC7"/>
    <w:rsid w:val="00CE452B"/>
    <w:rsid w:val="00CE768F"/>
    <w:rsid w:val="00D11807"/>
    <w:rsid w:val="00D22EA6"/>
    <w:rsid w:val="00D33891"/>
    <w:rsid w:val="00DA0CC3"/>
    <w:rsid w:val="00DD1CCE"/>
    <w:rsid w:val="00DD6883"/>
    <w:rsid w:val="00E14C62"/>
    <w:rsid w:val="00E34BDF"/>
    <w:rsid w:val="00E411B5"/>
    <w:rsid w:val="00E41A51"/>
    <w:rsid w:val="00EC732E"/>
    <w:rsid w:val="00EE0BCB"/>
    <w:rsid w:val="00F438C6"/>
    <w:rsid w:val="00FB446F"/>
    <w:rsid w:val="00FF5049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8546"/>
  <w15:chartTrackingRefBased/>
  <w15:docId w15:val="{11E69A96-18E8-44C0-A6A6-92EDAA2D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1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5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5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C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68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68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8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1B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5D388-72EF-4509-B680-C3074FC3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Panjwani</dc:creator>
  <cp:keywords/>
  <dc:description/>
  <cp:lastModifiedBy>Naim Panjwani</cp:lastModifiedBy>
  <cp:revision>17</cp:revision>
  <dcterms:created xsi:type="dcterms:W3CDTF">2019-01-20T20:26:00Z</dcterms:created>
  <dcterms:modified xsi:type="dcterms:W3CDTF">2019-01-21T00:02:00Z</dcterms:modified>
</cp:coreProperties>
</file>